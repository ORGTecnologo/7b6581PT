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comments.xml" ContentType="application/vnd.openxmlformats-officedocument.wordprocessingml.comment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72C95" w:rsidP="00F72C95">
      <w:pPr>
        <w:jc w:val="center"/>
        <w:rPr>
          <w:rFonts w:ascii="Microsoft Uighur" w:hAnsi="Microsoft Uighur" w:cs="Microsoft Uighur"/>
          <w:sz w:val="96"/>
          <w:szCs w:val="96"/>
        </w:rPr>
        <w:pPrChange w:id="0" w:author="MRLaptop" w:date="2013-09-11T19:52:00Z">
          <w:pPr>
            <w:jc w:val="right"/>
          </w:pPr>
        </w:pPrChange>
      </w:pPr>
      <w:ins w:id="1" w:author="MRLaptop" w:date="2013-09-11T19:51:00Z">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-13970</wp:posOffset>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8"/>
                      <a:srcRect/>
                      <a:stretch>
                        <a:fillRect/>
                      </a:stretch>
                    </pic:blipFill>
                    <pic:spPr bwMode="auto">
                      <a:xfrm>
                        <a:off x="0" y="0"/>
                        <a:ext cx="1190625" cy="1257300"/>
                      </a:xfrm>
                      <a:prstGeom prst="rect">
                        <a:avLst/>
                      </a:prstGeom>
                      <a:noFill/>
                      <a:ln w="9525">
                        <a:noFill/>
                        <a:miter lim="800000"/>
                        <a:headEnd/>
                        <a:tailEnd/>
                      </a:ln>
                    </pic:spPr>
                  </pic:pic>
                </a:graphicData>
              </a:graphic>
            </wp:anchor>
          </w:drawing>
        </w:r>
      </w:ins>
      <w:r w:rsidR="00F9680D"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004B29BF">
        <w:rPr>
          <w:rStyle w:val="Refdecomentario"/>
        </w:rPr>
        <w:commentReference w:id="2"/>
      </w:r>
    </w:p>
    <w:p w:rsidR="009F23C8" w:rsidRPr="00D86C97" w:rsidRDefault="009F23C8" w:rsidP="00F72C95">
      <w:pPr>
        <w:jc w:val="center"/>
        <w:rPr>
          <w:rFonts w:cstheme="minorHAnsi"/>
          <w:sz w:val="72"/>
          <w:szCs w:val="72"/>
        </w:rPr>
      </w:pPr>
      <w:r w:rsidRPr="00D86C97">
        <w:rPr>
          <w:rFonts w:cstheme="minorHAnsi"/>
          <w:sz w:val="72"/>
          <w:szCs w:val="72"/>
        </w:rPr>
        <w:t>Proyecto</w:t>
      </w:r>
    </w:p>
    <w:p w:rsidR="009F23C8" w:rsidRPr="00D86C97" w:rsidRDefault="009F23C8" w:rsidP="00F72C95">
      <w:pPr>
        <w:jc w:val="center"/>
        <w:rPr>
          <w:rFonts w:cstheme="minorHAnsi"/>
          <w:sz w:val="56"/>
          <w:szCs w:val="56"/>
        </w:rPr>
        <w:pPrChange w:id="3" w:author="MRLaptop" w:date="2013-09-11T19:52:00Z">
          <w:pPr>
            <w:jc w:val="center"/>
          </w:pPr>
        </w:pPrChange>
      </w:pPr>
      <w:r w:rsidRPr="00D86C97">
        <w:rPr>
          <w:rFonts w:cstheme="minorHAnsi"/>
          <w:sz w:val="56"/>
          <w:szCs w:val="56"/>
        </w:rPr>
        <w:t>Mar</w:t>
      </w:r>
      <w:r w:rsidR="00A14EFD" w:rsidRPr="00D86C97">
        <w:rPr>
          <w:rFonts w:cstheme="minorHAnsi"/>
          <w:sz w:val="56"/>
          <w:szCs w:val="56"/>
        </w:rPr>
        <w:t>k</w:t>
      </w:r>
      <w:r w:rsidRPr="00D86C97">
        <w:rPr>
          <w:rFonts w:cstheme="minorHAnsi"/>
          <w:sz w:val="56"/>
          <w:szCs w:val="56"/>
        </w:rPr>
        <w:t>et</w:t>
      </w:r>
      <w:del w:id="4" w:author="MRLaptop" w:date="2013-09-11T19:24:00Z">
        <w:r w:rsidRPr="00D86C97" w:rsidDel="00C80F0B">
          <w:rPr>
            <w:rFonts w:cstheme="minorHAnsi"/>
            <w:sz w:val="56"/>
            <w:szCs w:val="56"/>
          </w:rPr>
          <w:delText xml:space="preserve"> </w:delText>
        </w:r>
      </w:del>
      <w:r w:rsidRPr="00D86C97">
        <w:rPr>
          <w:rFonts w:cstheme="minorHAnsi"/>
          <w:sz w:val="56"/>
          <w:szCs w:val="56"/>
        </w:rPr>
        <w:t xml:space="preserve">places y </w:t>
      </w:r>
      <w:r w:rsidR="006D3943" w:rsidRPr="00D86C97">
        <w:rPr>
          <w:rFonts w:cstheme="minorHAnsi"/>
          <w:sz w:val="56"/>
          <w:szCs w:val="56"/>
        </w:rPr>
        <w:t>tecnologías</w:t>
      </w:r>
      <w:r w:rsidRPr="00D86C97">
        <w:rPr>
          <w:rFonts w:cstheme="minorHAnsi"/>
          <w:sz w:val="56"/>
          <w:szCs w:val="56"/>
        </w:rPr>
        <w:t xml:space="preserve"> </w:t>
      </w:r>
      <w:r w:rsidR="006D3943" w:rsidRPr="00D86C97">
        <w:rPr>
          <w:rFonts w:cstheme="minorHAnsi"/>
          <w:sz w:val="56"/>
          <w:szCs w:val="56"/>
        </w:rPr>
        <w:t>móviles</w:t>
      </w:r>
    </w:p>
    <w:p w:rsidR="009F23C8" w:rsidRPr="00D86C97" w:rsidDel="004B29BF" w:rsidRDefault="009F23C8" w:rsidP="00F72C95">
      <w:pPr>
        <w:jc w:val="center"/>
        <w:rPr>
          <w:del w:id="5" w:author="MRLaptop" w:date="2013-09-11T19:18:00Z"/>
          <w:rFonts w:cstheme="minorHAnsi"/>
          <w:sz w:val="56"/>
          <w:szCs w:val="56"/>
        </w:rPr>
        <w:pPrChange w:id="6" w:author="MRLaptop" w:date="2013-09-11T19:52:00Z">
          <w:pPr>
            <w:jc w:val="center"/>
          </w:pPr>
        </w:pPrChange>
      </w:pPr>
      <w:del w:id="7" w:author="MRLaptop" w:date="2013-09-11T19:18:00Z">
        <w:r w:rsidRPr="00D86C97" w:rsidDel="004B29BF">
          <w:rPr>
            <w:rFonts w:cstheme="minorHAnsi"/>
            <w:sz w:val="56"/>
            <w:szCs w:val="56"/>
          </w:rPr>
          <w:delText>Documento final</w:delText>
        </w:r>
      </w:del>
    </w:p>
    <w:p w:rsidR="00D86C97" w:rsidRDefault="00D86C97" w:rsidP="00F72C95">
      <w:pPr>
        <w:jc w:val="center"/>
        <w:rPr>
          <w:rFonts w:cstheme="minorHAnsi"/>
          <w:sz w:val="52"/>
          <w:szCs w:val="52"/>
        </w:rPr>
        <w:pPrChange w:id="8" w:author="MRLaptop" w:date="2013-09-11T19:52:00Z">
          <w:pPr>
            <w:jc w:val="center"/>
          </w:pPr>
        </w:pPrChange>
      </w:pPr>
    </w:p>
    <w:p w:rsidR="009F23C8" w:rsidRPr="00D86C97" w:rsidRDefault="00A14EFD" w:rsidP="00F72C95">
      <w:pPr>
        <w:jc w:val="center"/>
        <w:rPr>
          <w:rFonts w:cstheme="minorHAnsi"/>
          <w:sz w:val="52"/>
          <w:szCs w:val="52"/>
        </w:rPr>
        <w:pPrChange w:id="9" w:author="MRLaptop" w:date="2013-09-11T19:52:00Z">
          <w:pPr>
            <w:jc w:val="center"/>
          </w:pPr>
        </w:pPrChange>
      </w:pPr>
      <w:r w:rsidRPr="00D86C97">
        <w:rPr>
          <w:rFonts w:cstheme="minorHAnsi"/>
          <w:sz w:val="52"/>
          <w:szCs w:val="52"/>
        </w:rPr>
        <w:t>Grupo</w:t>
      </w:r>
    </w:p>
    <w:p w:rsidR="009F23C8" w:rsidRPr="00D86C97" w:rsidRDefault="009F23C8" w:rsidP="00F72C95">
      <w:pPr>
        <w:jc w:val="center"/>
        <w:rPr>
          <w:rFonts w:cstheme="minorHAnsi"/>
          <w:sz w:val="32"/>
          <w:szCs w:val="32"/>
        </w:rPr>
        <w:pPrChange w:id="10" w:author="MRLaptop" w:date="2013-09-11T19:52:00Z">
          <w:pPr>
            <w:jc w:val="center"/>
          </w:pPr>
        </w:pPrChange>
      </w:pPr>
      <w:r w:rsidRPr="00D86C97">
        <w:rPr>
          <w:rFonts w:cstheme="minorHAnsi"/>
          <w:sz w:val="32"/>
          <w:szCs w:val="32"/>
        </w:rPr>
        <w:t xml:space="preserve">Alejandro Fontes </w:t>
      </w:r>
      <w:del w:id="11" w:author="MRLaptop" w:date="2013-09-11T19:17:00Z">
        <w:r w:rsidRPr="00D86C97" w:rsidDel="004B29BF">
          <w:rPr>
            <w:rFonts w:cstheme="minorHAnsi"/>
            <w:sz w:val="32"/>
            <w:szCs w:val="32"/>
          </w:rPr>
          <w:delText>(</w:delText>
        </w:r>
        <w:r w:rsidR="007A158C" w:rsidDel="004B29BF">
          <w:rPr>
            <w:rFonts w:cstheme="minorHAnsi"/>
            <w:sz w:val="32"/>
            <w:szCs w:val="32"/>
          </w:rPr>
          <w:delText>a.fontes</w:delText>
        </w:r>
        <w:r w:rsidRPr="00D86C97" w:rsidDel="004B29BF">
          <w:rPr>
            <w:rFonts w:cstheme="minorHAnsi"/>
            <w:sz w:val="32"/>
            <w:szCs w:val="32"/>
          </w:rPr>
          <w:delText>@gmail.com)</w:delText>
        </w:r>
      </w:del>
    </w:p>
    <w:p w:rsidR="009F23C8" w:rsidRPr="00D86C97" w:rsidRDefault="009F23C8" w:rsidP="00F72C95">
      <w:pPr>
        <w:jc w:val="center"/>
        <w:rPr>
          <w:rFonts w:cstheme="minorHAnsi"/>
          <w:sz w:val="32"/>
          <w:szCs w:val="32"/>
        </w:rPr>
        <w:pPrChange w:id="12" w:author="MRLaptop" w:date="2013-09-11T19:52:00Z">
          <w:pPr>
            <w:jc w:val="center"/>
          </w:pPr>
        </w:pPrChange>
      </w:pPr>
      <w:r w:rsidRPr="00D86C97">
        <w:rPr>
          <w:rFonts w:cstheme="minorHAnsi"/>
          <w:sz w:val="32"/>
          <w:szCs w:val="32"/>
        </w:rPr>
        <w:t xml:space="preserve">Andrés Aldao </w:t>
      </w:r>
      <w:del w:id="13" w:author="MRLaptop" w:date="2013-09-11T19:17:00Z">
        <w:r w:rsidRPr="00D86C97" w:rsidDel="004B29BF">
          <w:rPr>
            <w:rFonts w:cstheme="minorHAnsi"/>
            <w:sz w:val="32"/>
            <w:szCs w:val="32"/>
          </w:rPr>
          <w:delText>(aldao.andres@gmail.com)</w:delText>
        </w:r>
      </w:del>
    </w:p>
    <w:p w:rsidR="009F23C8" w:rsidRPr="00D86C97" w:rsidRDefault="009F23C8" w:rsidP="00F72C95">
      <w:pPr>
        <w:jc w:val="center"/>
        <w:rPr>
          <w:rFonts w:cstheme="minorHAnsi"/>
          <w:sz w:val="32"/>
          <w:szCs w:val="32"/>
        </w:rPr>
        <w:pPrChange w:id="14" w:author="MRLaptop" w:date="2013-09-11T19:52:00Z">
          <w:pPr>
            <w:jc w:val="center"/>
          </w:pPr>
        </w:pPrChange>
      </w:pPr>
      <w:r w:rsidRPr="00D86C97">
        <w:rPr>
          <w:rFonts w:cstheme="minorHAnsi"/>
          <w:sz w:val="32"/>
          <w:szCs w:val="32"/>
        </w:rPr>
        <w:t xml:space="preserve">Mauricio </w:t>
      </w:r>
      <w:r w:rsidR="006D3943" w:rsidRPr="00D86C97">
        <w:rPr>
          <w:rFonts w:cstheme="minorHAnsi"/>
          <w:sz w:val="32"/>
          <w:szCs w:val="32"/>
        </w:rPr>
        <w:t>Rodríguez</w:t>
      </w:r>
      <w:del w:id="15" w:author="MRLaptop" w:date="2013-09-11T19:18:00Z">
        <w:r w:rsidRPr="00D86C97" w:rsidDel="004B29BF">
          <w:rPr>
            <w:rFonts w:cstheme="minorHAnsi"/>
            <w:sz w:val="32"/>
            <w:szCs w:val="32"/>
          </w:rPr>
          <w:delText xml:space="preserve"> (</w:delText>
        </w:r>
        <w:r w:rsidR="00D420F3" w:rsidDel="004B29BF">
          <w:fldChar w:fldCharType="begin"/>
        </w:r>
        <w:r w:rsidR="00D420F3" w:rsidDel="004B29BF">
          <w:delInstrText>HYPERLINK "mailto:mau.rod.81090@gmail.com"</w:delInstrText>
        </w:r>
        <w:r w:rsidR="00D420F3" w:rsidDel="004B29BF">
          <w:fldChar w:fldCharType="separate"/>
        </w:r>
        <w:r w:rsidRPr="00D86C97" w:rsidDel="004B29BF">
          <w:rPr>
            <w:rStyle w:val="Hipervnculo"/>
            <w:rFonts w:cstheme="minorHAnsi"/>
            <w:color w:val="auto"/>
            <w:sz w:val="32"/>
            <w:szCs w:val="32"/>
            <w:u w:val="none"/>
          </w:rPr>
          <w:delText>mau.rod.81090@gmail.com</w:delText>
        </w:r>
        <w:r w:rsidR="00D420F3" w:rsidDel="004B29BF">
          <w:fldChar w:fldCharType="end"/>
        </w:r>
        <w:r w:rsidRPr="00D86C97" w:rsidDel="004B29BF">
          <w:rPr>
            <w:rFonts w:cstheme="minorHAnsi"/>
            <w:sz w:val="32"/>
            <w:szCs w:val="32"/>
          </w:rPr>
          <w:delText>)</w:delText>
        </w:r>
      </w:del>
    </w:p>
    <w:p w:rsidR="00692E22" w:rsidRPr="00D86C97" w:rsidRDefault="00A14EFD" w:rsidP="00F72C95">
      <w:pPr>
        <w:jc w:val="center"/>
        <w:rPr>
          <w:rFonts w:cstheme="minorHAnsi"/>
          <w:sz w:val="36"/>
          <w:szCs w:val="36"/>
        </w:rPr>
        <w:pPrChange w:id="16" w:author="MRLaptop" w:date="2013-09-11T19:52:00Z">
          <w:pPr>
            <w:jc w:val="center"/>
          </w:pPr>
        </w:pPrChange>
      </w:pPr>
      <w:r w:rsidRPr="00D86C97">
        <w:rPr>
          <w:rFonts w:cstheme="minorHAnsi"/>
          <w:sz w:val="52"/>
          <w:szCs w:val="52"/>
        </w:rPr>
        <w:t>Tutor</w:t>
      </w:r>
    </w:p>
    <w:p w:rsidR="00A14EFD" w:rsidRDefault="00692E22" w:rsidP="00F72C95">
      <w:pPr>
        <w:jc w:val="center"/>
        <w:rPr>
          <w:rFonts w:cstheme="minorHAnsi"/>
          <w:sz w:val="32"/>
          <w:szCs w:val="32"/>
        </w:rPr>
        <w:pPrChange w:id="17" w:author="MRLaptop" w:date="2013-09-11T19:52:00Z">
          <w:pPr>
            <w:jc w:val="center"/>
          </w:pPr>
        </w:pPrChange>
      </w:pPr>
      <w:r w:rsidRPr="00D86C97">
        <w:rPr>
          <w:rFonts w:cstheme="minorHAnsi"/>
          <w:sz w:val="32"/>
          <w:szCs w:val="32"/>
        </w:rPr>
        <w:t xml:space="preserve">Martin </w:t>
      </w:r>
      <w:r w:rsidR="006D3943" w:rsidRPr="00D86C97">
        <w:rPr>
          <w:rFonts w:cstheme="minorHAnsi"/>
          <w:sz w:val="32"/>
          <w:szCs w:val="32"/>
        </w:rPr>
        <w:t>Rodríguez</w:t>
      </w:r>
      <w:r w:rsidRPr="00D86C97">
        <w:rPr>
          <w:rFonts w:cstheme="minorHAnsi"/>
          <w:sz w:val="32"/>
          <w:szCs w:val="32"/>
        </w:rPr>
        <w:t xml:space="preserve"> de los Santos</w:t>
      </w:r>
    </w:p>
    <w:p w:rsidR="00D86C97" w:rsidRPr="00D86C97" w:rsidRDefault="00D86C97" w:rsidP="00F72C95">
      <w:pPr>
        <w:jc w:val="center"/>
        <w:rPr>
          <w:rFonts w:cstheme="minorHAnsi"/>
          <w:sz w:val="32"/>
          <w:szCs w:val="32"/>
        </w:rPr>
        <w:pPrChange w:id="18" w:author="MRLaptop" w:date="2013-09-11T19:52:00Z">
          <w:pPr>
            <w:jc w:val="center"/>
          </w:pPr>
        </w:pPrChange>
      </w:pPr>
    </w:p>
    <w:p w:rsidR="00692E22" w:rsidRPr="00D86C97" w:rsidRDefault="00692E22" w:rsidP="00F72C95">
      <w:pPr>
        <w:spacing w:line="360" w:lineRule="auto"/>
        <w:jc w:val="center"/>
        <w:rPr>
          <w:rFonts w:cstheme="minorHAnsi"/>
          <w:sz w:val="24"/>
          <w:szCs w:val="24"/>
        </w:rPr>
        <w:pPrChange w:id="19" w:author="MRLaptop" w:date="2013-09-11T19:52:00Z">
          <w:pPr>
            <w:spacing w:line="360" w:lineRule="auto"/>
            <w:jc w:val="center"/>
          </w:pPr>
        </w:pPrChange>
      </w:pPr>
      <w:r w:rsidRPr="00D86C97">
        <w:rPr>
          <w:rFonts w:cstheme="minorHAnsi"/>
          <w:sz w:val="24"/>
          <w:szCs w:val="24"/>
        </w:rPr>
        <w:t>Facultad de Ingeniería – Consejo de Educación Técnico Profesional</w:t>
      </w:r>
    </w:p>
    <w:p w:rsidR="00692E22" w:rsidRPr="00D86C97" w:rsidRDefault="00692E22" w:rsidP="00F72C95">
      <w:pPr>
        <w:jc w:val="center"/>
        <w:rPr>
          <w:rFonts w:cstheme="minorHAnsi"/>
          <w:sz w:val="24"/>
          <w:szCs w:val="24"/>
        </w:rPr>
        <w:pPrChange w:id="20" w:author="MRLaptop" w:date="2013-09-11T19:52:00Z">
          <w:pPr>
            <w:jc w:val="center"/>
          </w:pPr>
        </w:pPrChange>
      </w:pPr>
      <w:r w:rsidRPr="00D86C97">
        <w:rPr>
          <w:rFonts w:cstheme="minorHAnsi"/>
          <w:sz w:val="24"/>
          <w:szCs w:val="24"/>
        </w:rPr>
        <w:t>Tecnólogo Informático</w:t>
      </w:r>
    </w:p>
    <w:p w:rsidR="00D86C97" w:rsidRDefault="00692E22" w:rsidP="00F72C95">
      <w:pPr>
        <w:jc w:val="center"/>
        <w:rPr>
          <w:rFonts w:cstheme="minorHAnsi"/>
          <w:sz w:val="24"/>
          <w:szCs w:val="24"/>
        </w:rPr>
        <w:pPrChange w:id="21" w:author="MRLaptop" w:date="2013-09-11T19:52:00Z">
          <w:pPr>
            <w:jc w:val="center"/>
          </w:pPr>
        </w:pPrChange>
      </w:pPr>
      <w:r w:rsidRPr="00D86C97">
        <w:rPr>
          <w:rFonts w:cstheme="minorHAnsi"/>
          <w:sz w:val="24"/>
          <w:szCs w:val="24"/>
        </w:rPr>
        <w:t xml:space="preserve">Montevideo </w:t>
      </w:r>
      <w:r w:rsidR="00A02F43" w:rsidRPr="00D86C97">
        <w:rPr>
          <w:rFonts w:cstheme="minorHAnsi"/>
          <w:sz w:val="24"/>
          <w:szCs w:val="24"/>
        </w:rPr>
        <w:t>–</w:t>
      </w:r>
      <w:r w:rsidRPr="00D86C97">
        <w:rPr>
          <w:rFonts w:cstheme="minorHAnsi"/>
          <w:sz w:val="24"/>
          <w:szCs w:val="24"/>
        </w:rPr>
        <w:t xml:space="preserve"> Uruguay</w:t>
      </w:r>
    </w:p>
    <w:p w:rsidR="00D86C97" w:rsidRDefault="00D86C97" w:rsidP="00F72C95">
      <w:pPr>
        <w:jc w:val="center"/>
        <w:rPr>
          <w:rFonts w:cstheme="minorHAnsi"/>
          <w:sz w:val="24"/>
          <w:szCs w:val="24"/>
        </w:rPr>
        <w:pPrChange w:id="22" w:author="MRLaptop" w:date="2013-09-11T19:52:00Z">
          <w:pPr/>
        </w:pPrChange>
      </w:pPr>
      <w:r>
        <w:rPr>
          <w:rFonts w:cstheme="minorHAnsi"/>
          <w:sz w:val="24"/>
          <w:szCs w:val="24"/>
        </w:rPr>
        <w:br w:type="page"/>
      </w:r>
    </w:p>
    <w:p w:rsidR="00A02F43" w:rsidRPr="00D86C97" w:rsidRDefault="00A02F43" w:rsidP="00F72C95">
      <w:pPr>
        <w:jc w:val="both"/>
        <w:rPr>
          <w:rFonts w:cstheme="minorHAnsi"/>
          <w:sz w:val="24"/>
          <w:szCs w:val="24"/>
        </w:rPr>
        <w:pPrChange w:id="23" w:author="MRLaptop" w:date="2013-09-11T19:51:00Z">
          <w:pPr>
            <w:jc w:val="center"/>
          </w:pPr>
        </w:pPrChange>
      </w:pP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D86C97" w:rsidRDefault="00D86C97" w:rsidP="00F72C95">
          <w:pPr>
            <w:pStyle w:val="TtulodeTDC"/>
            <w:numPr>
              <w:ilvl w:val="0"/>
              <w:numId w:val="0"/>
            </w:numPr>
            <w:ind w:left="720" w:hanging="360"/>
            <w:jc w:val="both"/>
            <w:rPr>
              <w:color w:val="auto"/>
            </w:rPr>
            <w:pPrChange w:id="24" w:author="MRLaptop" w:date="2013-09-11T19:51:00Z">
              <w:pPr>
                <w:pStyle w:val="TtulodeTDC"/>
                <w:numPr>
                  <w:numId w:val="0"/>
                </w:numPr>
                <w:ind w:left="720" w:hanging="360"/>
              </w:pPr>
            </w:pPrChange>
          </w:pPr>
          <w:r>
            <w:rPr>
              <w:color w:val="auto"/>
            </w:rPr>
            <w:t>Índice</w:t>
          </w:r>
        </w:p>
        <w:p w:rsidR="00D86C97" w:rsidRPr="00D86C97" w:rsidRDefault="00D86C97" w:rsidP="00F72C95">
          <w:pPr>
            <w:jc w:val="both"/>
            <w:rPr>
              <w:lang w:eastAsia="en-US"/>
            </w:rPr>
            <w:pPrChange w:id="25" w:author="MRLaptop" w:date="2013-09-11T19:51:00Z">
              <w:pPr/>
            </w:pPrChange>
          </w:pPr>
        </w:p>
        <w:p w:rsidR="000006E2" w:rsidRDefault="00D420F3" w:rsidP="00F72C95">
          <w:pPr>
            <w:pStyle w:val="TDC1"/>
            <w:tabs>
              <w:tab w:val="right" w:leader="dot" w:pos="8494"/>
            </w:tabs>
            <w:jc w:val="both"/>
            <w:rPr>
              <w:noProof/>
            </w:rPr>
            <w:pPrChange w:id="26" w:author="MRLaptop" w:date="2013-09-11T19:51:00Z">
              <w:pPr>
                <w:pStyle w:val="TDC1"/>
                <w:tabs>
                  <w:tab w:val="right" w:leader="dot" w:pos="8494"/>
                </w:tabs>
              </w:pPr>
            </w:pPrChange>
          </w:pPr>
          <w:r w:rsidRPr="003417B6">
            <w:fldChar w:fldCharType="begin"/>
          </w:r>
          <w:r w:rsidR="00F37D62" w:rsidRPr="003417B6">
            <w:instrText xml:space="preserve"> TOC \o "1-3" \h \z \u </w:instrText>
          </w:r>
          <w:r w:rsidRPr="003417B6">
            <w:fldChar w:fldCharType="separate"/>
          </w:r>
          <w:r>
            <w:fldChar w:fldCharType="begin"/>
          </w:r>
          <w:r>
            <w:instrText>HYPERLINK \l "_Toc366690003"</w:instrText>
          </w:r>
          <w:r>
            <w:fldChar w:fldCharType="separate"/>
          </w:r>
          <w:r w:rsidR="000006E2" w:rsidRPr="001025BE">
            <w:rPr>
              <w:rStyle w:val="Hipervnculo"/>
              <w:noProof/>
            </w:rPr>
            <w:t>ESTADO DEL ARTE</w:t>
          </w:r>
          <w:r w:rsidR="000006E2">
            <w:rPr>
              <w:noProof/>
              <w:webHidden/>
            </w:rPr>
            <w:tab/>
          </w:r>
          <w:r>
            <w:rPr>
              <w:noProof/>
              <w:webHidden/>
            </w:rPr>
            <w:fldChar w:fldCharType="begin"/>
          </w:r>
          <w:r w:rsidR="000006E2">
            <w:rPr>
              <w:noProof/>
              <w:webHidden/>
            </w:rPr>
            <w:instrText xml:space="preserve"> PAGEREF _Toc366690003 \h </w:instrText>
          </w:r>
          <w:r>
            <w:rPr>
              <w:noProof/>
              <w:webHidden/>
            </w:rPr>
          </w:r>
          <w:r>
            <w:rPr>
              <w:noProof/>
              <w:webHidden/>
            </w:rPr>
            <w:fldChar w:fldCharType="separate"/>
          </w:r>
          <w:r w:rsidR="000006E2">
            <w:rPr>
              <w:noProof/>
              <w:webHidden/>
            </w:rPr>
            <w:t>4</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27" w:author="MRLaptop" w:date="2013-09-11T19:51:00Z">
              <w:pPr>
                <w:pStyle w:val="TDC2"/>
                <w:tabs>
                  <w:tab w:val="left" w:pos="660"/>
                  <w:tab w:val="right" w:leader="dot" w:pos="8494"/>
                </w:tabs>
              </w:pPr>
            </w:pPrChange>
          </w:pPr>
          <w:r>
            <w:fldChar w:fldCharType="begin"/>
          </w:r>
          <w:r>
            <w:instrText>HYPERLINK \l "_Toc366690004"</w:instrText>
          </w:r>
          <w:r>
            <w:fldChar w:fldCharType="separate"/>
          </w:r>
          <w:r w:rsidR="000006E2" w:rsidRPr="001025BE">
            <w:rPr>
              <w:rStyle w:val="Hipervnculo"/>
              <w:noProof/>
            </w:rPr>
            <w:t>1.</w:t>
          </w:r>
          <w:r w:rsidR="000006E2">
            <w:rPr>
              <w:noProof/>
            </w:rPr>
            <w:tab/>
          </w:r>
          <w:r w:rsidR="000006E2" w:rsidRPr="001025BE">
            <w:rPr>
              <w:rStyle w:val="Hipervnculo"/>
              <w:noProof/>
            </w:rPr>
            <w:t>E-comerce</w:t>
          </w:r>
          <w:r w:rsidR="000006E2">
            <w:rPr>
              <w:noProof/>
              <w:webHidden/>
            </w:rPr>
            <w:tab/>
          </w:r>
          <w:r>
            <w:rPr>
              <w:noProof/>
              <w:webHidden/>
            </w:rPr>
            <w:fldChar w:fldCharType="begin"/>
          </w:r>
          <w:r w:rsidR="000006E2">
            <w:rPr>
              <w:noProof/>
              <w:webHidden/>
            </w:rPr>
            <w:instrText xml:space="preserve"> PAGEREF _Toc366690004 \h </w:instrText>
          </w:r>
          <w:r>
            <w:rPr>
              <w:noProof/>
              <w:webHidden/>
            </w:rPr>
          </w:r>
          <w:r>
            <w:rPr>
              <w:noProof/>
              <w:webHidden/>
            </w:rPr>
            <w:fldChar w:fldCharType="separate"/>
          </w:r>
          <w:r w:rsidR="000006E2">
            <w:rPr>
              <w:noProof/>
              <w:webHidden/>
            </w:rPr>
            <w:t>4</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28" w:author="MRLaptop" w:date="2013-09-11T19:51:00Z">
              <w:pPr>
                <w:pStyle w:val="TDC3"/>
                <w:tabs>
                  <w:tab w:val="left" w:pos="1100"/>
                  <w:tab w:val="right" w:leader="dot" w:pos="8494"/>
                </w:tabs>
              </w:pPr>
            </w:pPrChange>
          </w:pPr>
          <w:r>
            <w:fldChar w:fldCharType="begin"/>
          </w:r>
          <w:r>
            <w:instrText>HYPERLINK \l "_Toc366690005"</w:instrText>
          </w:r>
          <w:r>
            <w:fldChar w:fldCharType="separate"/>
          </w:r>
          <w:r w:rsidR="000006E2" w:rsidRPr="001025BE">
            <w:rPr>
              <w:rStyle w:val="Hipervnculo"/>
              <w:noProof/>
            </w:rPr>
            <w:t>1.1.</w:t>
          </w:r>
          <w:r w:rsidR="000006E2">
            <w:rPr>
              <w:noProof/>
            </w:rPr>
            <w:tab/>
          </w:r>
          <w:r w:rsidR="000006E2" w:rsidRPr="001025BE">
            <w:rPr>
              <w:rStyle w:val="Hipervnculo"/>
              <w:noProof/>
            </w:rPr>
            <w:t>Definición</w:t>
          </w:r>
          <w:r w:rsidR="000006E2">
            <w:rPr>
              <w:noProof/>
              <w:webHidden/>
            </w:rPr>
            <w:tab/>
          </w:r>
          <w:r>
            <w:rPr>
              <w:noProof/>
              <w:webHidden/>
            </w:rPr>
            <w:fldChar w:fldCharType="begin"/>
          </w:r>
          <w:r w:rsidR="000006E2">
            <w:rPr>
              <w:noProof/>
              <w:webHidden/>
            </w:rPr>
            <w:instrText xml:space="preserve"> PAGEREF _Toc366690005 \h </w:instrText>
          </w:r>
          <w:r>
            <w:rPr>
              <w:noProof/>
              <w:webHidden/>
            </w:rPr>
          </w:r>
          <w:r>
            <w:rPr>
              <w:noProof/>
              <w:webHidden/>
            </w:rPr>
            <w:fldChar w:fldCharType="separate"/>
          </w:r>
          <w:r w:rsidR="000006E2">
            <w:rPr>
              <w:noProof/>
              <w:webHidden/>
            </w:rPr>
            <w:t>4</w:t>
          </w:r>
          <w:r>
            <w:rPr>
              <w:noProof/>
              <w:webHidden/>
            </w:rPr>
            <w:fldChar w:fldCharType="end"/>
          </w:r>
          <w:r>
            <w:fldChar w:fldCharType="end"/>
          </w:r>
        </w:p>
        <w:p w:rsidR="000006E2" w:rsidRDefault="00D420F3" w:rsidP="00F72C95">
          <w:pPr>
            <w:pStyle w:val="TDC2"/>
            <w:tabs>
              <w:tab w:val="left" w:pos="880"/>
              <w:tab w:val="right" w:leader="dot" w:pos="8494"/>
            </w:tabs>
            <w:jc w:val="both"/>
            <w:rPr>
              <w:noProof/>
            </w:rPr>
            <w:pPrChange w:id="29" w:author="MRLaptop" w:date="2013-09-11T19:51:00Z">
              <w:pPr>
                <w:pStyle w:val="TDC2"/>
                <w:tabs>
                  <w:tab w:val="left" w:pos="880"/>
                  <w:tab w:val="right" w:leader="dot" w:pos="8494"/>
                </w:tabs>
              </w:pPr>
            </w:pPrChange>
          </w:pPr>
          <w:r>
            <w:fldChar w:fldCharType="begin"/>
          </w:r>
          <w:r>
            <w:instrText>HYPERLINK \l "_Toc366690006"</w:instrText>
          </w:r>
          <w:r>
            <w:fldChar w:fldCharType="separate"/>
          </w:r>
          <w:r w:rsidR="000006E2" w:rsidRPr="001025BE">
            <w:rPr>
              <w:rStyle w:val="Hipervnculo"/>
              <w:noProof/>
            </w:rPr>
            <w:t>1.2.</w:t>
          </w:r>
          <w:r w:rsidR="000006E2">
            <w:rPr>
              <w:noProof/>
            </w:rPr>
            <w:tab/>
          </w:r>
          <w:r w:rsidR="000006E2" w:rsidRPr="001025BE">
            <w:rPr>
              <w:rStyle w:val="Hipervnculo"/>
              <w:noProof/>
            </w:rPr>
            <w:t>Características del comercio electrónico</w:t>
          </w:r>
          <w:r w:rsidR="000006E2">
            <w:rPr>
              <w:noProof/>
              <w:webHidden/>
            </w:rPr>
            <w:tab/>
          </w:r>
          <w:r>
            <w:rPr>
              <w:noProof/>
              <w:webHidden/>
            </w:rPr>
            <w:fldChar w:fldCharType="begin"/>
          </w:r>
          <w:r w:rsidR="000006E2">
            <w:rPr>
              <w:noProof/>
              <w:webHidden/>
            </w:rPr>
            <w:instrText xml:space="preserve"> PAGEREF _Toc366690006 \h </w:instrText>
          </w:r>
          <w:r>
            <w:rPr>
              <w:noProof/>
              <w:webHidden/>
            </w:rPr>
          </w:r>
          <w:r>
            <w:rPr>
              <w:noProof/>
              <w:webHidden/>
            </w:rPr>
            <w:fldChar w:fldCharType="separate"/>
          </w:r>
          <w:r w:rsidR="000006E2">
            <w:rPr>
              <w:noProof/>
              <w:webHidden/>
            </w:rPr>
            <w:t>4</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0" w:author="MRLaptop" w:date="2013-09-11T19:51:00Z">
              <w:pPr>
                <w:pStyle w:val="TDC3"/>
                <w:tabs>
                  <w:tab w:val="left" w:pos="1100"/>
                  <w:tab w:val="right" w:leader="dot" w:pos="8494"/>
                </w:tabs>
              </w:pPr>
            </w:pPrChange>
          </w:pPr>
          <w:r>
            <w:fldChar w:fldCharType="begin"/>
          </w:r>
          <w:r>
            <w:instrText>HYPERLINK \l "_Toc366690007"</w:instrText>
          </w:r>
          <w:r>
            <w:fldChar w:fldCharType="separate"/>
          </w:r>
          <w:r w:rsidR="000006E2" w:rsidRPr="001025BE">
            <w:rPr>
              <w:rStyle w:val="Hipervnculo"/>
              <w:noProof/>
            </w:rPr>
            <w:t>1.3.</w:t>
          </w:r>
          <w:r w:rsidR="000006E2">
            <w:rPr>
              <w:noProof/>
            </w:rPr>
            <w:tab/>
          </w:r>
          <w:r w:rsidR="000006E2" w:rsidRPr="001025BE">
            <w:rPr>
              <w:rStyle w:val="Hipervnculo"/>
              <w:noProof/>
            </w:rPr>
            <w:t>Clasificación del comercio electrónico</w:t>
          </w:r>
          <w:r w:rsidR="000006E2">
            <w:rPr>
              <w:noProof/>
              <w:webHidden/>
            </w:rPr>
            <w:tab/>
          </w:r>
          <w:r>
            <w:rPr>
              <w:noProof/>
              <w:webHidden/>
            </w:rPr>
            <w:fldChar w:fldCharType="begin"/>
          </w:r>
          <w:r w:rsidR="000006E2">
            <w:rPr>
              <w:noProof/>
              <w:webHidden/>
            </w:rPr>
            <w:instrText xml:space="preserve"> PAGEREF _Toc366690007 \h </w:instrText>
          </w:r>
          <w:r>
            <w:rPr>
              <w:noProof/>
              <w:webHidden/>
            </w:rPr>
          </w:r>
          <w:r>
            <w:rPr>
              <w:noProof/>
              <w:webHidden/>
            </w:rPr>
            <w:fldChar w:fldCharType="separate"/>
          </w:r>
          <w:r w:rsidR="000006E2">
            <w:rPr>
              <w:noProof/>
              <w:webHidden/>
            </w:rPr>
            <w:t>5</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31" w:author="MRLaptop" w:date="2013-09-11T19:51:00Z">
              <w:pPr>
                <w:pStyle w:val="TDC2"/>
                <w:tabs>
                  <w:tab w:val="left" w:pos="660"/>
                  <w:tab w:val="right" w:leader="dot" w:pos="8494"/>
                </w:tabs>
              </w:pPr>
            </w:pPrChange>
          </w:pPr>
          <w:r>
            <w:fldChar w:fldCharType="begin"/>
          </w:r>
          <w:r>
            <w:instrText>HYPERLINK \l "_Toc366690008"</w:instrText>
          </w:r>
          <w:r>
            <w:fldChar w:fldCharType="separate"/>
          </w:r>
          <w:r w:rsidR="000006E2" w:rsidRPr="001025BE">
            <w:rPr>
              <w:rStyle w:val="Hipervnculo"/>
              <w:noProof/>
            </w:rPr>
            <w:t>2.</w:t>
          </w:r>
          <w:r w:rsidR="000006E2">
            <w:rPr>
              <w:noProof/>
            </w:rPr>
            <w:tab/>
          </w:r>
          <w:r w:rsidR="000006E2" w:rsidRPr="001025BE">
            <w:rPr>
              <w:rStyle w:val="Hipervnculo"/>
              <w:noProof/>
            </w:rPr>
            <w:t>Marketplaces</w:t>
          </w:r>
          <w:r w:rsidR="000006E2">
            <w:rPr>
              <w:noProof/>
              <w:webHidden/>
            </w:rPr>
            <w:tab/>
          </w:r>
          <w:r>
            <w:rPr>
              <w:noProof/>
              <w:webHidden/>
            </w:rPr>
            <w:fldChar w:fldCharType="begin"/>
          </w:r>
          <w:r w:rsidR="000006E2">
            <w:rPr>
              <w:noProof/>
              <w:webHidden/>
            </w:rPr>
            <w:instrText xml:space="preserve"> PAGEREF _Toc366690008 \h </w:instrText>
          </w:r>
          <w:r>
            <w:rPr>
              <w:noProof/>
              <w:webHidden/>
            </w:rPr>
          </w:r>
          <w:r>
            <w:rPr>
              <w:noProof/>
              <w:webHidden/>
            </w:rPr>
            <w:fldChar w:fldCharType="separate"/>
          </w:r>
          <w:r w:rsidR="000006E2">
            <w:rPr>
              <w:noProof/>
              <w:webHidden/>
            </w:rPr>
            <w:t>5</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2" w:author="MRLaptop" w:date="2013-09-11T19:51:00Z">
              <w:pPr>
                <w:pStyle w:val="TDC3"/>
                <w:tabs>
                  <w:tab w:val="left" w:pos="1100"/>
                  <w:tab w:val="right" w:leader="dot" w:pos="8494"/>
                </w:tabs>
              </w:pPr>
            </w:pPrChange>
          </w:pPr>
          <w:r>
            <w:fldChar w:fldCharType="begin"/>
          </w:r>
          <w:r>
            <w:instrText>HYPERLINK \l "_Toc366690009"</w:instrText>
          </w:r>
          <w:r>
            <w:fldChar w:fldCharType="separate"/>
          </w:r>
          <w:r w:rsidR="000006E2" w:rsidRPr="001025BE">
            <w:rPr>
              <w:rStyle w:val="Hipervnculo"/>
              <w:noProof/>
            </w:rPr>
            <w:t>2.1.</w:t>
          </w:r>
          <w:r w:rsidR="000006E2">
            <w:rPr>
              <w:noProof/>
            </w:rPr>
            <w:tab/>
          </w:r>
          <w:r w:rsidR="000006E2" w:rsidRPr="001025BE">
            <w:rPr>
              <w:rStyle w:val="Hipervnculo"/>
              <w:noProof/>
            </w:rPr>
            <w:t>Tipos de Marketplaces</w:t>
          </w:r>
          <w:r w:rsidR="000006E2">
            <w:rPr>
              <w:noProof/>
              <w:webHidden/>
            </w:rPr>
            <w:tab/>
          </w:r>
          <w:r>
            <w:rPr>
              <w:noProof/>
              <w:webHidden/>
            </w:rPr>
            <w:fldChar w:fldCharType="begin"/>
          </w:r>
          <w:r w:rsidR="000006E2">
            <w:rPr>
              <w:noProof/>
              <w:webHidden/>
            </w:rPr>
            <w:instrText xml:space="preserve"> PAGEREF _Toc366690009 \h </w:instrText>
          </w:r>
          <w:r>
            <w:rPr>
              <w:noProof/>
              <w:webHidden/>
            </w:rPr>
          </w:r>
          <w:r>
            <w:rPr>
              <w:noProof/>
              <w:webHidden/>
            </w:rPr>
            <w:fldChar w:fldCharType="separate"/>
          </w:r>
          <w:r w:rsidR="000006E2">
            <w:rPr>
              <w:noProof/>
              <w:webHidden/>
            </w:rPr>
            <w:t>6</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3" w:author="MRLaptop" w:date="2013-09-11T19:51:00Z">
              <w:pPr>
                <w:pStyle w:val="TDC3"/>
                <w:tabs>
                  <w:tab w:val="left" w:pos="1100"/>
                  <w:tab w:val="right" w:leader="dot" w:pos="8494"/>
                </w:tabs>
              </w:pPr>
            </w:pPrChange>
          </w:pPr>
          <w:r>
            <w:fldChar w:fldCharType="begin"/>
          </w:r>
          <w:r>
            <w:instrText>HYPERLINK \l "_Toc366690010"</w:instrText>
          </w:r>
          <w:r>
            <w:fldChar w:fldCharType="separate"/>
          </w:r>
          <w:r w:rsidR="000006E2" w:rsidRPr="001025BE">
            <w:rPr>
              <w:rStyle w:val="Hipervnculo"/>
              <w:noProof/>
            </w:rPr>
            <w:t>2.2.</w:t>
          </w:r>
          <w:r w:rsidR="000006E2">
            <w:rPr>
              <w:noProof/>
            </w:rPr>
            <w:tab/>
          </w:r>
          <w:r w:rsidR="000006E2" w:rsidRPr="001025BE">
            <w:rPr>
              <w:rStyle w:val="Hipervnculo"/>
              <w:noProof/>
            </w:rPr>
            <w:t>¿Qué ofrecen los marketplaces?</w:t>
          </w:r>
          <w:r w:rsidR="000006E2">
            <w:rPr>
              <w:noProof/>
              <w:webHidden/>
            </w:rPr>
            <w:tab/>
          </w:r>
          <w:r>
            <w:rPr>
              <w:noProof/>
              <w:webHidden/>
            </w:rPr>
            <w:fldChar w:fldCharType="begin"/>
          </w:r>
          <w:r w:rsidR="000006E2">
            <w:rPr>
              <w:noProof/>
              <w:webHidden/>
            </w:rPr>
            <w:instrText xml:space="preserve"> PAGEREF _Toc366690010 \h </w:instrText>
          </w:r>
          <w:r>
            <w:rPr>
              <w:noProof/>
              <w:webHidden/>
            </w:rPr>
          </w:r>
          <w:r>
            <w:rPr>
              <w:noProof/>
              <w:webHidden/>
            </w:rPr>
            <w:fldChar w:fldCharType="separate"/>
          </w:r>
          <w:r w:rsidR="000006E2">
            <w:rPr>
              <w:noProof/>
              <w:webHidden/>
            </w:rPr>
            <w:t>7</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4" w:author="MRLaptop" w:date="2013-09-11T19:51:00Z">
              <w:pPr>
                <w:pStyle w:val="TDC3"/>
                <w:tabs>
                  <w:tab w:val="left" w:pos="1100"/>
                  <w:tab w:val="right" w:leader="dot" w:pos="8494"/>
                </w:tabs>
              </w:pPr>
            </w:pPrChange>
          </w:pPr>
          <w:r>
            <w:fldChar w:fldCharType="begin"/>
          </w:r>
          <w:r>
            <w:instrText>HYPERLINK \l "_Toc366690011"</w:instrText>
          </w:r>
          <w:r>
            <w:fldChar w:fldCharType="separate"/>
          </w:r>
          <w:r w:rsidR="000006E2" w:rsidRPr="001025BE">
            <w:rPr>
              <w:rStyle w:val="Hipervnculo"/>
              <w:noProof/>
            </w:rPr>
            <w:t>2.3.</w:t>
          </w:r>
          <w:r w:rsidR="000006E2">
            <w:rPr>
              <w:noProof/>
            </w:rPr>
            <w:tab/>
          </w:r>
          <w:r w:rsidR="000006E2" w:rsidRPr="001025BE">
            <w:rPr>
              <w:rStyle w:val="Hipervnculo"/>
              <w:noProof/>
            </w:rPr>
            <w:t>Beneficios para las empresas</w:t>
          </w:r>
          <w:r w:rsidR="000006E2">
            <w:rPr>
              <w:noProof/>
              <w:webHidden/>
            </w:rPr>
            <w:tab/>
          </w:r>
          <w:r>
            <w:rPr>
              <w:noProof/>
              <w:webHidden/>
            </w:rPr>
            <w:fldChar w:fldCharType="begin"/>
          </w:r>
          <w:r w:rsidR="000006E2">
            <w:rPr>
              <w:noProof/>
              <w:webHidden/>
            </w:rPr>
            <w:instrText xml:space="preserve"> PAGEREF _Toc366690011 \h </w:instrText>
          </w:r>
          <w:r>
            <w:rPr>
              <w:noProof/>
              <w:webHidden/>
            </w:rPr>
          </w:r>
          <w:r>
            <w:rPr>
              <w:noProof/>
              <w:webHidden/>
            </w:rPr>
            <w:fldChar w:fldCharType="separate"/>
          </w:r>
          <w:r w:rsidR="000006E2">
            <w:rPr>
              <w:noProof/>
              <w:webHidden/>
            </w:rPr>
            <w:t>7</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5" w:author="MRLaptop" w:date="2013-09-11T19:51:00Z">
              <w:pPr>
                <w:pStyle w:val="TDC3"/>
                <w:tabs>
                  <w:tab w:val="left" w:pos="1100"/>
                  <w:tab w:val="right" w:leader="dot" w:pos="8494"/>
                </w:tabs>
              </w:pPr>
            </w:pPrChange>
          </w:pPr>
          <w:r>
            <w:fldChar w:fldCharType="begin"/>
          </w:r>
          <w:r>
            <w:instrText>HYPERLINK \l "_Toc366690012"</w:instrText>
          </w:r>
          <w:r>
            <w:fldChar w:fldCharType="separate"/>
          </w:r>
          <w:r w:rsidR="000006E2" w:rsidRPr="001025BE">
            <w:rPr>
              <w:rStyle w:val="Hipervnculo"/>
              <w:noProof/>
            </w:rPr>
            <w:t>2.4.</w:t>
          </w:r>
          <w:r w:rsidR="000006E2">
            <w:rPr>
              <w:noProof/>
            </w:rPr>
            <w:tab/>
          </w:r>
          <w:r w:rsidR="000006E2" w:rsidRPr="001025BE">
            <w:rPr>
              <w:rStyle w:val="Hipervnculo"/>
              <w:noProof/>
            </w:rPr>
            <w:t>Medios de pago y seguridad</w:t>
          </w:r>
          <w:r w:rsidR="000006E2">
            <w:rPr>
              <w:noProof/>
              <w:webHidden/>
            </w:rPr>
            <w:tab/>
          </w:r>
          <w:r>
            <w:rPr>
              <w:noProof/>
              <w:webHidden/>
            </w:rPr>
            <w:fldChar w:fldCharType="begin"/>
          </w:r>
          <w:r w:rsidR="000006E2">
            <w:rPr>
              <w:noProof/>
              <w:webHidden/>
            </w:rPr>
            <w:instrText xml:space="preserve"> PAGEREF _Toc366690012 \h </w:instrText>
          </w:r>
          <w:r>
            <w:rPr>
              <w:noProof/>
              <w:webHidden/>
            </w:rPr>
          </w:r>
          <w:r>
            <w:rPr>
              <w:noProof/>
              <w:webHidden/>
            </w:rPr>
            <w:fldChar w:fldCharType="separate"/>
          </w:r>
          <w:r w:rsidR="000006E2">
            <w:rPr>
              <w:noProof/>
              <w:webHidden/>
            </w:rPr>
            <w:t>8</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6" w:author="MRLaptop" w:date="2013-09-11T19:51:00Z">
              <w:pPr>
                <w:pStyle w:val="TDC3"/>
                <w:tabs>
                  <w:tab w:val="left" w:pos="1100"/>
                  <w:tab w:val="right" w:leader="dot" w:pos="8494"/>
                </w:tabs>
              </w:pPr>
            </w:pPrChange>
          </w:pPr>
          <w:r>
            <w:fldChar w:fldCharType="begin"/>
          </w:r>
          <w:r>
            <w:instrText>HYPERLINK \l "_Toc366690013"</w:instrText>
          </w:r>
          <w:r>
            <w:fldChar w:fldCharType="separate"/>
          </w:r>
          <w:r w:rsidR="000006E2" w:rsidRPr="001025BE">
            <w:rPr>
              <w:rStyle w:val="Hipervnculo"/>
              <w:noProof/>
            </w:rPr>
            <w:t>2.5.</w:t>
          </w:r>
          <w:r w:rsidR="000006E2">
            <w:rPr>
              <w:noProof/>
            </w:rPr>
            <w:tab/>
          </w:r>
          <w:r w:rsidR="000006E2" w:rsidRPr="001025BE">
            <w:rPr>
              <w:rStyle w:val="Hipervnculo"/>
              <w:noProof/>
            </w:rPr>
            <w:t>Situación mundial</w:t>
          </w:r>
          <w:r w:rsidR="000006E2">
            <w:rPr>
              <w:noProof/>
              <w:webHidden/>
            </w:rPr>
            <w:tab/>
          </w:r>
          <w:r>
            <w:rPr>
              <w:noProof/>
              <w:webHidden/>
            </w:rPr>
            <w:fldChar w:fldCharType="begin"/>
          </w:r>
          <w:r w:rsidR="000006E2">
            <w:rPr>
              <w:noProof/>
              <w:webHidden/>
            </w:rPr>
            <w:instrText xml:space="preserve"> PAGEREF _Toc366690013 \h </w:instrText>
          </w:r>
          <w:r>
            <w:rPr>
              <w:noProof/>
              <w:webHidden/>
            </w:rPr>
          </w:r>
          <w:r>
            <w:rPr>
              <w:noProof/>
              <w:webHidden/>
            </w:rPr>
            <w:fldChar w:fldCharType="separate"/>
          </w:r>
          <w:r w:rsidR="000006E2">
            <w:rPr>
              <w:noProof/>
              <w:webHidden/>
            </w:rPr>
            <w:t>8</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7" w:author="MRLaptop" w:date="2013-09-11T19:51:00Z">
              <w:pPr>
                <w:pStyle w:val="TDC3"/>
                <w:tabs>
                  <w:tab w:val="left" w:pos="1100"/>
                  <w:tab w:val="right" w:leader="dot" w:pos="8494"/>
                </w:tabs>
              </w:pPr>
            </w:pPrChange>
          </w:pPr>
          <w:r>
            <w:fldChar w:fldCharType="begin"/>
          </w:r>
          <w:r>
            <w:instrText>HYPERLINK \l "_Toc366690014"</w:instrText>
          </w:r>
          <w:r>
            <w:fldChar w:fldCharType="separate"/>
          </w:r>
          <w:r w:rsidR="000006E2" w:rsidRPr="001025BE">
            <w:rPr>
              <w:rStyle w:val="Hipervnculo"/>
              <w:noProof/>
            </w:rPr>
            <w:t>2.6.</w:t>
          </w:r>
          <w:r w:rsidR="000006E2">
            <w:rPr>
              <w:noProof/>
            </w:rPr>
            <w:tab/>
          </w:r>
          <w:r w:rsidR="000006E2" w:rsidRPr="001025BE">
            <w:rPr>
              <w:rStyle w:val="Hipervnculo"/>
              <w:noProof/>
            </w:rPr>
            <w:t>Situacion de los marketplace en Uruguay</w:t>
          </w:r>
          <w:r w:rsidR="000006E2">
            <w:rPr>
              <w:noProof/>
              <w:webHidden/>
            </w:rPr>
            <w:tab/>
          </w:r>
          <w:r>
            <w:rPr>
              <w:noProof/>
              <w:webHidden/>
            </w:rPr>
            <w:fldChar w:fldCharType="begin"/>
          </w:r>
          <w:r w:rsidR="000006E2">
            <w:rPr>
              <w:noProof/>
              <w:webHidden/>
            </w:rPr>
            <w:instrText xml:space="preserve"> PAGEREF _Toc366690014 \h </w:instrText>
          </w:r>
          <w:r>
            <w:rPr>
              <w:noProof/>
              <w:webHidden/>
            </w:rPr>
          </w:r>
          <w:r>
            <w:rPr>
              <w:noProof/>
              <w:webHidden/>
            </w:rPr>
            <w:fldChar w:fldCharType="separate"/>
          </w:r>
          <w:r w:rsidR="000006E2">
            <w:rPr>
              <w:noProof/>
              <w:webHidden/>
            </w:rPr>
            <w:t>12</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38" w:author="MRLaptop" w:date="2013-09-11T19:51:00Z">
              <w:pPr>
                <w:pStyle w:val="TDC2"/>
                <w:tabs>
                  <w:tab w:val="left" w:pos="660"/>
                  <w:tab w:val="right" w:leader="dot" w:pos="8494"/>
                </w:tabs>
              </w:pPr>
            </w:pPrChange>
          </w:pPr>
          <w:r>
            <w:fldChar w:fldCharType="begin"/>
          </w:r>
          <w:r>
            <w:instrText>HYPERLINK \l "_Toc366690015"</w:instrText>
          </w:r>
          <w:r>
            <w:fldChar w:fldCharType="separate"/>
          </w:r>
          <w:r w:rsidR="000006E2" w:rsidRPr="001025BE">
            <w:rPr>
              <w:rStyle w:val="Hipervnculo"/>
              <w:i/>
              <w:noProof/>
            </w:rPr>
            <w:t>3.</w:t>
          </w:r>
          <w:r w:rsidR="000006E2">
            <w:rPr>
              <w:noProof/>
            </w:rPr>
            <w:tab/>
          </w:r>
          <w:r w:rsidR="000006E2" w:rsidRPr="001025BE">
            <w:rPr>
              <w:rStyle w:val="Hipervnculo"/>
              <w:noProof/>
            </w:rPr>
            <w:t>Casos de estudio</w:t>
          </w:r>
          <w:r w:rsidR="000006E2">
            <w:rPr>
              <w:noProof/>
              <w:webHidden/>
            </w:rPr>
            <w:tab/>
          </w:r>
          <w:r>
            <w:rPr>
              <w:noProof/>
              <w:webHidden/>
            </w:rPr>
            <w:fldChar w:fldCharType="begin"/>
          </w:r>
          <w:r w:rsidR="000006E2">
            <w:rPr>
              <w:noProof/>
              <w:webHidden/>
            </w:rPr>
            <w:instrText xml:space="preserve"> PAGEREF _Toc366690015 \h </w:instrText>
          </w:r>
          <w:r>
            <w:rPr>
              <w:noProof/>
              <w:webHidden/>
            </w:rPr>
          </w:r>
          <w:r>
            <w:rPr>
              <w:noProof/>
              <w:webHidden/>
            </w:rPr>
            <w:fldChar w:fldCharType="separate"/>
          </w:r>
          <w:r w:rsidR="000006E2">
            <w:rPr>
              <w:noProof/>
              <w:webHidden/>
            </w:rPr>
            <w:t>12</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39" w:author="MRLaptop" w:date="2013-09-11T19:51:00Z">
              <w:pPr>
                <w:pStyle w:val="TDC3"/>
                <w:tabs>
                  <w:tab w:val="left" w:pos="1100"/>
                  <w:tab w:val="right" w:leader="dot" w:pos="8494"/>
                </w:tabs>
              </w:pPr>
            </w:pPrChange>
          </w:pPr>
          <w:r>
            <w:fldChar w:fldCharType="begin"/>
          </w:r>
          <w:r>
            <w:instrText>HYPERLINK \l "_Toc366690016"</w:instrText>
          </w:r>
          <w:r>
            <w:fldChar w:fldCharType="separate"/>
          </w:r>
          <w:r w:rsidR="000006E2" w:rsidRPr="001025BE">
            <w:rPr>
              <w:rStyle w:val="Hipervnculo"/>
              <w:noProof/>
            </w:rPr>
            <w:t>3.1.</w:t>
          </w:r>
          <w:r w:rsidR="000006E2">
            <w:rPr>
              <w:noProof/>
            </w:rPr>
            <w:tab/>
          </w:r>
          <w:r w:rsidR="000006E2" w:rsidRPr="001025BE">
            <w:rPr>
              <w:rStyle w:val="Hipervnculo"/>
              <w:noProof/>
            </w:rPr>
            <w:t>Amazon Marketplace</w:t>
          </w:r>
          <w:r w:rsidR="000006E2">
            <w:rPr>
              <w:noProof/>
              <w:webHidden/>
            </w:rPr>
            <w:tab/>
          </w:r>
          <w:r>
            <w:rPr>
              <w:noProof/>
              <w:webHidden/>
            </w:rPr>
            <w:fldChar w:fldCharType="begin"/>
          </w:r>
          <w:r w:rsidR="000006E2">
            <w:rPr>
              <w:noProof/>
              <w:webHidden/>
            </w:rPr>
            <w:instrText xml:space="preserve"> PAGEREF _Toc366690016 \h </w:instrText>
          </w:r>
          <w:r>
            <w:rPr>
              <w:noProof/>
              <w:webHidden/>
            </w:rPr>
          </w:r>
          <w:r>
            <w:rPr>
              <w:noProof/>
              <w:webHidden/>
            </w:rPr>
            <w:fldChar w:fldCharType="separate"/>
          </w:r>
          <w:r w:rsidR="000006E2">
            <w:rPr>
              <w:noProof/>
              <w:webHidden/>
            </w:rPr>
            <w:t>12</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40" w:author="MRLaptop" w:date="2013-09-11T19:51:00Z">
              <w:pPr>
                <w:pStyle w:val="TDC3"/>
                <w:tabs>
                  <w:tab w:val="left" w:pos="1100"/>
                  <w:tab w:val="right" w:leader="dot" w:pos="8494"/>
                </w:tabs>
              </w:pPr>
            </w:pPrChange>
          </w:pPr>
          <w:r>
            <w:fldChar w:fldCharType="begin"/>
          </w:r>
          <w:r>
            <w:instrText>HYPERLINK \l "_Toc366690017"</w:instrText>
          </w:r>
          <w:r>
            <w:fldChar w:fldCharType="separate"/>
          </w:r>
          <w:r w:rsidR="000006E2" w:rsidRPr="001025BE">
            <w:rPr>
              <w:rStyle w:val="Hipervnculo"/>
              <w:i/>
              <w:noProof/>
            </w:rPr>
            <w:t>3.2.</w:t>
          </w:r>
          <w:r w:rsidR="000006E2">
            <w:rPr>
              <w:noProof/>
            </w:rPr>
            <w:tab/>
          </w:r>
          <w:r w:rsidR="000006E2" w:rsidRPr="001025BE">
            <w:rPr>
              <w:rStyle w:val="Hipervnculo"/>
              <w:noProof/>
            </w:rPr>
            <w:t>App Store</w:t>
          </w:r>
          <w:r w:rsidR="000006E2">
            <w:rPr>
              <w:noProof/>
              <w:webHidden/>
            </w:rPr>
            <w:tab/>
          </w:r>
          <w:r>
            <w:rPr>
              <w:noProof/>
              <w:webHidden/>
            </w:rPr>
            <w:fldChar w:fldCharType="begin"/>
          </w:r>
          <w:r w:rsidR="000006E2">
            <w:rPr>
              <w:noProof/>
              <w:webHidden/>
            </w:rPr>
            <w:instrText xml:space="preserve"> PAGEREF _Toc366690017 \h </w:instrText>
          </w:r>
          <w:r>
            <w:rPr>
              <w:noProof/>
              <w:webHidden/>
            </w:rPr>
          </w:r>
          <w:r>
            <w:rPr>
              <w:noProof/>
              <w:webHidden/>
            </w:rPr>
            <w:fldChar w:fldCharType="separate"/>
          </w:r>
          <w:r w:rsidR="000006E2">
            <w:rPr>
              <w:noProof/>
              <w:webHidden/>
            </w:rPr>
            <w:t>16</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41" w:author="MRLaptop" w:date="2013-09-11T19:51:00Z">
              <w:pPr>
                <w:pStyle w:val="TDC3"/>
                <w:tabs>
                  <w:tab w:val="left" w:pos="1100"/>
                  <w:tab w:val="right" w:leader="dot" w:pos="8494"/>
                </w:tabs>
              </w:pPr>
            </w:pPrChange>
          </w:pPr>
          <w:r>
            <w:fldChar w:fldCharType="begin"/>
          </w:r>
          <w:r>
            <w:instrText>HYPERLINK \l "_Toc366690018"</w:instrText>
          </w:r>
          <w:r>
            <w:fldChar w:fldCharType="separate"/>
          </w:r>
          <w:r w:rsidR="000006E2" w:rsidRPr="001025BE">
            <w:rPr>
              <w:rStyle w:val="Hipervnculo"/>
              <w:i/>
              <w:noProof/>
            </w:rPr>
            <w:t>3.3.</w:t>
          </w:r>
          <w:r w:rsidR="000006E2">
            <w:rPr>
              <w:noProof/>
            </w:rPr>
            <w:tab/>
          </w:r>
          <w:r w:rsidR="000006E2" w:rsidRPr="001025BE">
            <w:rPr>
              <w:rStyle w:val="Hipervnculo"/>
              <w:noProof/>
            </w:rPr>
            <w:t>Google Play Store</w:t>
          </w:r>
          <w:r w:rsidR="000006E2">
            <w:rPr>
              <w:noProof/>
              <w:webHidden/>
            </w:rPr>
            <w:tab/>
          </w:r>
          <w:r>
            <w:rPr>
              <w:noProof/>
              <w:webHidden/>
            </w:rPr>
            <w:fldChar w:fldCharType="begin"/>
          </w:r>
          <w:r w:rsidR="000006E2">
            <w:rPr>
              <w:noProof/>
              <w:webHidden/>
            </w:rPr>
            <w:instrText xml:space="preserve"> PAGEREF _Toc366690018 \h </w:instrText>
          </w:r>
          <w:r>
            <w:rPr>
              <w:noProof/>
              <w:webHidden/>
            </w:rPr>
          </w:r>
          <w:r>
            <w:rPr>
              <w:noProof/>
              <w:webHidden/>
            </w:rPr>
            <w:fldChar w:fldCharType="separate"/>
          </w:r>
          <w:r w:rsidR="000006E2">
            <w:rPr>
              <w:noProof/>
              <w:webHidden/>
            </w:rPr>
            <w:t>18</w:t>
          </w:r>
          <w:r>
            <w:rPr>
              <w:noProof/>
              <w:webHidden/>
            </w:rPr>
            <w:fldChar w:fldCharType="end"/>
          </w:r>
          <w:r>
            <w:fldChar w:fldCharType="end"/>
          </w:r>
        </w:p>
        <w:p w:rsidR="000006E2" w:rsidRDefault="00D420F3" w:rsidP="00F72C95">
          <w:pPr>
            <w:pStyle w:val="TDC3"/>
            <w:tabs>
              <w:tab w:val="left" w:pos="1100"/>
              <w:tab w:val="right" w:leader="dot" w:pos="8494"/>
            </w:tabs>
            <w:jc w:val="both"/>
            <w:rPr>
              <w:noProof/>
            </w:rPr>
            <w:pPrChange w:id="42" w:author="MRLaptop" w:date="2013-09-11T19:51:00Z">
              <w:pPr>
                <w:pStyle w:val="TDC3"/>
                <w:tabs>
                  <w:tab w:val="left" w:pos="1100"/>
                  <w:tab w:val="right" w:leader="dot" w:pos="8494"/>
                </w:tabs>
              </w:pPr>
            </w:pPrChange>
          </w:pPr>
          <w:r>
            <w:fldChar w:fldCharType="begin"/>
          </w:r>
          <w:r>
            <w:instrText>HYPERLINK \l "_Toc366690019"</w:instrText>
          </w:r>
          <w:r>
            <w:fldChar w:fldCharType="separate"/>
          </w:r>
          <w:r w:rsidR="000006E2" w:rsidRPr="001025BE">
            <w:rPr>
              <w:rStyle w:val="Hipervnculo"/>
              <w:noProof/>
            </w:rPr>
            <w:t>3.4.</w:t>
          </w:r>
          <w:r w:rsidR="000006E2">
            <w:rPr>
              <w:noProof/>
            </w:rPr>
            <w:tab/>
          </w:r>
          <w:r w:rsidR="000006E2" w:rsidRPr="001025BE">
            <w:rPr>
              <w:rStyle w:val="Hipervnculo"/>
              <w:noProof/>
            </w:rPr>
            <w:t>Constante competencia</w:t>
          </w:r>
          <w:r w:rsidR="000006E2">
            <w:rPr>
              <w:noProof/>
              <w:webHidden/>
            </w:rPr>
            <w:tab/>
          </w:r>
          <w:r>
            <w:rPr>
              <w:noProof/>
              <w:webHidden/>
            </w:rPr>
            <w:fldChar w:fldCharType="begin"/>
          </w:r>
          <w:r w:rsidR="000006E2">
            <w:rPr>
              <w:noProof/>
              <w:webHidden/>
            </w:rPr>
            <w:instrText xml:space="preserve"> PAGEREF _Toc366690019 \h </w:instrText>
          </w:r>
          <w:r>
            <w:rPr>
              <w:noProof/>
              <w:webHidden/>
            </w:rPr>
          </w:r>
          <w:r>
            <w:rPr>
              <w:noProof/>
              <w:webHidden/>
            </w:rPr>
            <w:fldChar w:fldCharType="separate"/>
          </w:r>
          <w:r w:rsidR="000006E2">
            <w:rPr>
              <w:noProof/>
              <w:webHidden/>
            </w:rPr>
            <w:t>22</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43" w:author="MRLaptop" w:date="2013-09-11T19:51:00Z">
              <w:pPr>
                <w:pStyle w:val="TDC2"/>
                <w:tabs>
                  <w:tab w:val="left" w:pos="660"/>
                  <w:tab w:val="right" w:leader="dot" w:pos="8494"/>
                </w:tabs>
              </w:pPr>
            </w:pPrChange>
          </w:pPr>
          <w:r>
            <w:fldChar w:fldCharType="begin"/>
          </w:r>
          <w:r>
            <w:instrText>HYPERLINK \l "_Toc366690020"</w:instrText>
          </w:r>
          <w:r>
            <w:fldChar w:fldCharType="separate"/>
          </w:r>
          <w:r w:rsidR="000006E2" w:rsidRPr="001025BE">
            <w:rPr>
              <w:rStyle w:val="Hipervnculo"/>
              <w:noProof/>
            </w:rPr>
            <w:t>4.</w:t>
          </w:r>
          <w:r w:rsidR="000006E2">
            <w:rPr>
              <w:noProof/>
            </w:rPr>
            <w:tab/>
          </w:r>
          <w:r w:rsidR="000006E2" w:rsidRPr="001025BE">
            <w:rPr>
              <w:rStyle w:val="Hipervnculo"/>
              <w:noProof/>
            </w:rPr>
            <w:t>Java Enterprice Edition</w:t>
          </w:r>
          <w:r w:rsidR="000006E2">
            <w:rPr>
              <w:noProof/>
              <w:webHidden/>
            </w:rPr>
            <w:tab/>
          </w:r>
          <w:r>
            <w:rPr>
              <w:noProof/>
              <w:webHidden/>
            </w:rPr>
            <w:fldChar w:fldCharType="begin"/>
          </w:r>
          <w:r w:rsidR="000006E2">
            <w:rPr>
              <w:noProof/>
              <w:webHidden/>
            </w:rPr>
            <w:instrText xml:space="preserve"> PAGEREF _Toc366690020 \h </w:instrText>
          </w:r>
          <w:r>
            <w:rPr>
              <w:noProof/>
              <w:webHidden/>
            </w:rPr>
          </w:r>
          <w:r>
            <w:rPr>
              <w:noProof/>
              <w:webHidden/>
            </w:rPr>
            <w:fldChar w:fldCharType="separate"/>
          </w:r>
          <w:r w:rsidR="000006E2">
            <w:rPr>
              <w:noProof/>
              <w:webHidden/>
            </w:rPr>
            <w:t>23</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44" w:author="MRLaptop" w:date="2013-09-11T19:51:00Z">
              <w:pPr>
                <w:pStyle w:val="TDC2"/>
                <w:tabs>
                  <w:tab w:val="left" w:pos="660"/>
                  <w:tab w:val="right" w:leader="dot" w:pos="8494"/>
                </w:tabs>
              </w:pPr>
            </w:pPrChange>
          </w:pPr>
          <w:r>
            <w:fldChar w:fldCharType="begin"/>
          </w:r>
          <w:r>
            <w:instrText>HYPERLINK \l "_Toc366690021"</w:instrText>
          </w:r>
          <w:r>
            <w:fldChar w:fldCharType="separate"/>
          </w:r>
          <w:r w:rsidR="000006E2" w:rsidRPr="001025BE">
            <w:rPr>
              <w:rStyle w:val="Hipervnculo"/>
              <w:noProof/>
            </w:rPr>
            <w:t>5.</w:t>
          </w:r>
          <w:r w:rsidR="000006E2">
            <w:rPr>
              <w:noProof/>
            </w:rPr>
            <w:tab/>
          </w:r>
          <w:r w:rsidR="000006E2" w:rsidRPr="001025BE">
            <w:rPr>
              <w:rStyle w:val="Hipervnculo"/>
              <w:noProof/>
            </w:rPr>
            <w:t>Smart devices</w:t>
          </w:r>
          <w:r w:rsidR="000006E2">
            <w:rPr>
              <w:noProof/>
              <w:webHidden/>
            </w:rPr>
            <w:tab/>
          </w:r>
          <w:r>
            <w:rPr>
              <w:noProof/>
              <w:webHidden/>
            </w:rPr>
            <w:fldChar w:fldCharType="begin"/>
          </w:r>
          <w:r w:rsidR="000006E2">
            <w:rPr>
              <w:noProof/>
              <w:webHidden/>
            </w:rPr>
            <w:instrText xml:space="preserve"> PAGEREF _Toc366690021 \h </w:instrText>
          </w:r>
          <w:r>
            <w:rPr>
              <w:noProof/>
              <w:webHidden/>
            </w:rPr>
          </w:r>
          <w:r>
            <w:rPr>
              <w:noProof/>
              <w:webHidden/>
            </w:rPr>
            <w:fldChar w:fldCharType="separate"/>
          </w:r>
          <w:r w:rsidR="000006E2">
            <w:rPr>
              <w:noProof/>
              <w:webHidden/>
            </w:rPr>
            <w:t>24</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45" w:author="MRLaptop" w:date="2013-09-11T19:51:00Z">
              <w:pPr>
                <w:pStyle w:val="TDC2"/>
                <w:tabs>
                  <w:tab w:val="left" w:pos="660"/>
                  <w:tab w:val="right" w:leader="dot" w:pos="8494"/>
                </w:tabs>
              </w:pPr>
            </w:pPrChange>
          </w:pPr>
          <w:r>
            <w:fldChar w:fldCharType="begin"/>
          </w:r>
          <w:r>
            <w:instrText>HYPERLINK \l "_Toc366690022"</w:instrText>
          </w:r>
          <w:r>
            <w:fldChar w:fldCharType="separate"/>
          </w:r>
          <w:r w:rsidR="000006E2" w:rsidRPr="001025BE">
            <w:rPr>
              <w:rStyle w:val="Hipervnculo"/>
              <w:noProof/>
            </w:rPr>
            <w:t>6.</w:t>
          </w:r>
          <w:r w:rsidR="000006E2">
            <w:rPr>
              <w:noProof/>
            </w:rPr>
            <w:tab/>
          </w:r>
          <w:r w:rsidR="000006E2" w:rsidRPr="001025BE">
            <w:rPr>
              <w:rStyle w:val="Hipervnculo"/>
              <w:noProof/>
            </w:rPr>
            <w:t>Glosario</w:t>
          </w:r>
          <w:r w:rsidR="000006E2">
            <w:rPr>
              <w:noProof/>
              <w:webHidden/>
            </w:rPr>
            <w:tab/>
          </w:r>
          <w:r>
            <w:rPr>
              <w:noProof/>
              <w:webHidden/>
            </w:rPr>
            <w:fldChar w:fldCharType="begin"/>
          </w:r>
          <w:r w:rsidR="000006E2">
            <w:rPr>
              <w:noProof/>
              <w:webHidden/>
            </w:rPr>
            <w:instrText xml:space="preserve"> PAGEREF _Toc366690022 \h </w:instrText>
          </w:r>
          <w:r>
            <w:rPr>
              <w:noProof/>
              <w:webHidden/>
            </w:rPr>
          </w:r>
          <w:r>
            <w:rPr>
              <w:noProof/>
              <w:webHidden/>
            </w:rPr>
            <w:fldChar w:fldCharType="separate"/>
          </w:r>
          <w:r w:rsidR="000006E2">
            <w:rPr>
              <w:noProof/>
              <w:webHidden/>
            </w:rPr>
            <w:t>28</w:t>
          </w:r>
          <w:r>
            <w:rPr>
              <w:noProof/>
              <w:webHidden/>
            </w:rPr>
            <w:fldChar w:fldCharType="end"/>
          </w:r>
          <w:r>
            <w:fldChar w:fldCharType="end"/>
          </w:r>
        </w:p>
        <w:p w:rsidR="000006E2" w:rsidRDefault="00D420F3" w:rsidP="00F72C95">
          <w:pPr>
            <w:pStyle w:val="TDC2"/>
            <w:tabs>
              <w:tab w:val="left" w:pos="660"/>
              <w:tab w:val="right" w:leader="dot" w:pos="8494"/>
            </w:tabs>
            <w:jc w:val="both"/>
            <w:rPr>
              <w:noProof/>
            </w:rPr>
            <w:pPrChange w:id="46" w:author="MRLaptop" w:date="2013-09-11T19:51:00Z">
              <w:pPr>
                <w:pStyle w:val="TDC2"/>
                <w:tabs>
                  <w:tab w:val="left" w:pos="660"/>
                  <w:tab w:val="right" w:leader="dot" w:pos="8494"/>
                </w:tabs>
              </w:pPr>
            </w:pPrChange>
          </w:pPr>
          <w:r>
            <w:fldChar w:fldCharType="begin"/>
          </w:r>
          <w:r>
            <w:instrText>HYPERLINK \l "_Toc366690023"</w:instrText>
          </w:r>
          <w:r>
            <w:fldChar w:fldCharType="separate"/>
          </w:r>
          <w:r w:rsidR="000006E2" w:rsidRPr="001025BE">
            <w:rPr>
              <w:rStyle w:val="Hipervnculo"/>
              <w:noProof/>
            </w:rPr>
            <w:t>7.</w:t>
          </w:r>
          <w:r w:rsidR="000006E2">
            <w:rPr>
              <w:noProof/>
            </w:rPr>
            <w:tab/>
          </w:r>
          <w:r w:rsidR="000006E2" w:rsidRPr="001025BE">
            <w:rPr>
              <w:rStyle w:val="Hipervnculo"/>
              <w:noProof/>
            </w:rPr>
            <w:t>Referencias</w:t>
          </w:r>
          <w:r w:rsidR="000006E2">
            <w:rPr>
              <w:noProof/>
              <w:webHidden/>
            </w:rPr>
            <w:tab/>
          </w:r>
          <w:r>
            <w:rPr>
              <w:noProof/>
              <w:webHidden/>
            </w:rPr>
            <w:fldChar w:fldCharType="begin"/>
          </w:r>
          <w:r w:rsidR="000006E2">
            <w:rPr>
              <w:noProof/>
              <w:webHidden/>
            </w:rPr>
            <w:instrText xml:space="preserve"> PAGEREF _Toc366690023 \h </w:instrText>
          </w:r>
          <w:r>
            <w:rPr>
              <w:noProof/>
              <w:webHidden/>
            </w:rPr>
          </w:r>
          <w:r>
            <w:rPr>
              <w:noProof/>
              <w:webHidden/>
            </w:rPr>
            <w:fldChar w:fldCharType="separate"/>
          </w:r>
          <w:r w:rsidR="000006E2">
            <w:rPr>
              <w:noProof/>
              <w:webHidden/>
            </w:rPr>
            <w:t>29</w:t>
          </w:r>
          <w:r>
            <w:rPr>
              <w:noProof/>
              <w:webHidden/>
            </w:rPr>
            <w:fldChar w:fldCharType="end"/>
          </w:r>
          <w:r>
            <w:fldChar w:fldCharType="end"/>
          </w:r>
        </w:p>
        <w:p w:rsidR="00F37D62" w:rsidRPr="003417B6" w:rsidRDefault="00D420F3" w:rsidP="00F72C95">
          <w:pPr>
            <w:jc w:val="both"/>
            <w:pPrChange w:id="47" w:author="MRLaptop" w:date="2013-09-11T19:51:00Z">
              <w:pPr/>
            </w:pPrChange>
          </w:pPr>
          <w:r w:rsidRPr="003417B6">
            <w:fldChar w:fldCharType="end"/>
          </w:r>
        </w:p>
      </w:sdtContent>
    </w:sdt>
    <w:p w:rsidR="00F37D62" w:rsidRPr="003417B6" w:rsidRDefault="00F37D62" w:rsidP="00F72C95">
      <w:pPr>
        <w:jc w:val="both"/>
        <w:rPr>
          <w:rFonts w:ascii="Microsoft Uighur" w:hAnsi="Microsoft Uighur" w:cs="Microsoft Uighur"/>
          <w:sz w:val="44"/>
          <w:szCs w:val="44"/>
        </w:rPr>
        <w:pPrChange w:id="48" w:author="MRLaptop" w:date="2013-09-11T19:51:00Z">
          <w:pPr/>
        </w:pPrChange>
      </w:pPr>
    </w:p>
    <w:p w:rsidR="00916B3C" w:rsidRPr="003417B6" w:rsidRDefault="00916B3C" w:rsidP="00F72C95">
      <w:pPr>
        <w:jc w:val="both"/>
        <w:rPr>
          <w:rFonts w:ascii="Microsoft Uighur" w:hAnsi="Microsoft Uighur" w:cs="Microsoft Uighur"/>
          <w:sz w:val="44"/>
          <w:szCs w:val="44"/>
        </w:rPr>
        <w:pPrChange w:id="49" w:author="MRLaptop" w:date="2013-09-11T19:51:00Z">
          <w:pPr>
            <w:jc w:val="center"/>
          </w:pPr>
        </w:pPrChange>
      </w:pPr>
    </w:p>
    <w:p w:rsidR="00916B3C" w:rsidRPr="003417B6" w:rsidRDefault="00916B3C" w:rsidP="00F72C95">
      <w:pPr>
        <w:jc w:val="both"/>
        <w:rPr>
          <w:rFonts w:ascii="Microsoft Uighur" w:hAnsi="Microsoft Uighur" w:cs="Microsoft Uighur"/>
          <w:sz w:val="44"/>
          <w:szCs w:val="44"/>
        </w:rPr>
        <w:pPrChange w:id="50" w:author="MRLaptop" w:date="2013-09-11T19:51:00Z">
          <w:pPr/>
        </w:pPrChange>
      </w:pPr>
      <w:r w:rsidRPr="003417B6">
        <w:rPr>
          <w:rFonts w:ascii="Microsoft Uighur" w:hAnsi="Microsoft Uighur" w:cs="Microsoft Uighur"/>
          <w:sz w:val="44"/>
          <w:szCs w:val="44"/>
        </w:rPr>
        <w:br w:type="page"/>
      </w:r>
    </w:p>
    <w:p w:rsidR="00100FB7" w:rsidRPr="00592BB0" w:rsidRDefault="00D86C97" w:rsidP="00F72C95">
      <w:pPr>
        <w:jc w:val="both"/>
        <w:rPr>
          <w:b/>
          <w:sz w:val="28"/>
          <w:szCs w:val="28"/>
        </w:rPr>
        <w:pPrChange w:id="51" w:author="MRLaptop" w:date="2013-09-11T19:51:00Z">
          <w:pPr/>
        </w:pPrChange>
      </w:pPr>
      <w:r w:rsidRPr="00592BB0">
        <w:rPr>
          <w:b/>
          <w:sz w:val="28"/>
          <w:szCs w:val="28"/>
        </w:rPr>
        <w:lastRenderedPageBreak/>
        <w:t xml:space="preserve">Tabla de </w:t>
      </w:r>
      <w:del w:id="52" w:author="MRLaptop" w:date="2013-09-11T19:19:00Z">
        <w:r w:rsidRPr="00592BB0" w:rsidDel="004B29BF">
          <w:rPr>
            <w:b/>
            <w:sz w:val="28"/>
            <w:szCs w:val="28"/>
          </w:rPr>
          <w:delText xml:space="preserve">cuadros </w:delText>
        </w:r>
      </w:del>
      <w:r w:rsidRPr="00592BB0">
        <w:rPr>
          <w:b/>
          <w:sz w:val="28"/>
          <w:szCs w:val="28"/>
        </w:rPr>
        <w:t xml:space="preserve">e </w:t>
      </w:r>
      <w:del w:id="53" w:author="MRLaptop" w:date="2013-09-11T19:19:00Z">
        <w:r w:rsidRPr="00592BB0" w:rsidDel="004B29BF">
          <w:rPr>
            <w:b/>
            <w:sz w:val="28"/>
            <w:szCs w:val="28"/>
          </w:rPr>
          <w:delText>ilustraciones</w:delText>
        </w:r>
      </w:del>
      <w:ins w:id="54" w:author="MRLaptop" w:date="2013-09-11T19:19:00Z">
        <w:r w:rsidR="004B29BF">
          <w:rPr>
            <w:b/>
            <w:sz w:val="28"/>
            <w:szCs w:val="28"/>
          </w:rPr>
          <w:t>imagenes</w:t>
        </w:r>
      </w:ins>
    </w:p>
    <w:p w:rsidR="00C3514C" w:rsidRDefault="00D420F3" w:rsidP="00F72C95">
      <w:pPr>
        <w:pStyle w:val="Tabladeilustraciones"/>
        <w:tabs>
          <w:tab w:val="right" w:leader="dot" w:pos="8494"/>
        </w:tabs>
        <w:jc w:val="both"/>
        <w:rPr>
          <w:noProof/>
        </w:rPr>
        <w:pPrChange w:id="55" w:author="MRLaptop" w:date="2013-09-11T19:51:00Z">
          <w:pPr>
            <w:pStyle w:val="Tabladeilustraciones"/>
            <w:tabs>
              <w:tab w:val="right" w:leader="dot" w:pos="8494"/>
            </w:tabs>
          </w:pPr>
        </w:pPrChange>
      </w:pPr>
      <w:r>
        <w:fldChar w:fldCharType="begin"/>
      </w:r>
      <w:r w:rsidR="00BA0960">
        <w:instrText xml:space="preserve"> TOC \h \z \c "Imagen" </w:instrText>
      </w:r>
      <w:r>
        <w:fldChar w:fldCharType="separate"/>
      </w:r>
      <w:r>
        <w:fldChar w:fldCharType="begin"/>
      </w:r>
      <w:r>
        <w:instrText>HYPERLINK \l "_Toc366689019"</w:instrText>
      </w:r>
      <w:r>
        <w:fldChar w:fldCharType="separate"/>
      </w:r>
      <w:r w:rsidR="00C3514C" w:rsidRPr="0099046D">
        <w:rPr>
          <w:rStyle w:val="Hipervnculo"/>
          <w:noProof/>
        </w:rPr>
        <w:t>Imagen 1: Tipos de Market places.</w:t>
      </w:r>
      <w:r w:rsidR="00C3514C">
        <w:rPr>
          <w:noProof/>
          <w:webHidden/>
        </w:rPr>
        <w:tab/>
      </w:r>
      <w:r>
        <w:rPr>
          <w:noProof/>
          <w:webHidden/>
        </w:rPr>
        <w:fldChar w:fldCharType="begin"/>
      </w:r>
      <w:r w:rsidR="00C3514C">
        <w:rPr>
          <w:noProof/>
          <w:webHidden/>
        </w:rPr>
        <w:instrText xml:space="preserve"> PAGEREF _Toc366689019 \h </w:instrText>
      </w:r>
      <w:r>
        <w:rPr>
          <w:noProof/>
          <w:webHidden/>
        </w:rPr>
      </w:r>
      <w:r>
        <w:rPr>
          <w:noProof/>
          <w:webHidden/>
        </w:rPr>
        <w:fldChar w:fldCharType="separate"/>
      </w:r>
      <w:r w:rsidR="00C3514C">
        <w:rPr>
          <w:noProof/>
          <w:webHidden/>
        </w:rPr>
        <w:t>6</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56" w:author="MRLaptop" w:date="2013-09-11T19:51:00Z">
          <w:pPr>
            <w:pStyle w:val="Tabladeilustraciones"/>
            <w:tabs>
              <w:tab w:val="right" w:leader="dot" w:pos="8494"/>
            </w:tabs>
          </w:pPr>
        </w:pPrChange>
      </w:pPr>
      <w:r>
        <w:fldChar w:fldCharType="begin"/>
      </w:r>
      <w:r>
        <w:instrText>HYPERLINK \l "_Toc366689020"</w:instrText>
      </w:r>
      <w:r>
        <w:fldChar w:fldCharType="separate"/>
      </w:r>
      <w:r w:rsidR="00C3514C" w:rsidRPr="0099046D">
        <w:rPr>
          <w:rStyle w:val="Hipervnculo"/>
          <w:noProof/>
        </w:rPr>
        <w:t>Imagen 2: Infraestructura común de los Marketplaces.</w:t>
      </w:r>
      <w:r w:rsidR="00C3514C">
        <w:rPr>
          <w:noProof/>
          <w:webHidden/>
        </w:rPr>
        <w:tab/>
      </w:r>
      <w:r>
        <w:rPr>
          <w:noProof/>
          <w:webHidden/>
        </w:rPr>
        <w:fldChar w:fldCharType="begin"/>
      </w:r>
      <w:r w:rsidR="00C3514C">
        <w:rPr>
          <w:noProof/>
          <w:webHidden/>
        </w:rPr>
        <w:instrText xml:space="preserve"> PAGEREF _Toc366689020 \h </w:instrText>
      </w:r>
      <w:r>
        <w:rPr>
          <w:noProof/>
          <w:webHidden/>
        </w:rPr>
      </w:r>
      <w:r>
        <w:rPr>
          <w:noProof/>
          <w:webHidden/>
        </w:rPr>
        <w:fldChar w:fldCharType="separate"/>
      </w:r>
      <w:r w:rsidR="00C3514C">
        <w:rPr>
          <w:noProof/>
          <w:webHidden/>
        </w:rPr>
        <w:t>7</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57" w:author="MRLaptop" w:date="2013-09-11T19:51:00Z">
          <w:pPr>
            <w:pStyle w:val="Tabladeilustraciones"/>
            <w:tabs>
              <w:tab w:val="right" w:leader="dot" w:pos="8494"/>
            </w:tabs>
          </w:pPr>
        </w:pPrChange>
      </w:pPr>
      <w:r>
        <w:fldChar w:fldCharType="begin"/>
      </w:r>
      <w:r>
        <w:instrText>HYPERLINK \l "_Toc366689021"</w:instrText>
      </w:r>
      <w:r>
        <w:fldChar w:fldCharType="separate"/>
      </w:r>
      <w:r w:rsidR="00C3514C" w:rsidRPr="0099046D">
        <w:rPr>
          <w:rStyle w:val="Hipervnculo"/>
          <w:noProof/>
        </w:rPr>
        <w:t>Imagen 3:Ventas atraves de comercio electrónico por region.</w:t>
      </w:r>
      <w:r w:rsidR="00C3514C">
        <w:rPr>
          <w:noProof/>
          <w:webHidden/>
        </w:rPr>
        <w:tab/>
      </w:r>
      <w:r>
        <w:rPr>
          <w:noProof/>
          <w:webHidden/>
        </w:rPr>
        <w:fldChar w:fldCharType="begin"/>
      </w:r>
      <w:r w:rsidR="00C3514C">
        <w:rPr>
          <w:noProof/>
          <w:webHidden/>
        </w:rPr>
        <w:instrText xml:space="preserve"> PAGEREF _Toc366689021 \h </w:instrText>
      </w:r>
      <w:r>
        <w:rPr>
          <w:noProof/>
          <w:webHidden/>
        </w:rPr>
      </w:r>
      <w:r>
        <w:rPr>
          <w:noProof/>
          <w:webHidden/>
        </w:rPr>
        <w:fldChar w:fldCharType="separate"/>
      </w:r>
      <w:r w:rsidR="00C3514C">
        <w:rPr>
          <w:noProof/>
          <w:webHidden/>
        </w:rPr>
        <w:t>8</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58" w:author="MRLaptop" w:date="2013-09-11T19:51:00Z">
          <w:pPr>
            <w:pStyle w:val="Tabladeilustraciones"/>
            <w:tabs>
              <w:tab w:val="right" w:leader="dot" w:pos="8494"/>
            </w:tabs>
          </w:pPr>
        </w:pPrChange>
      </w:pPr>
      <w:r>
        <w:fldChar w:fldCharType="begin"/>
      </w:r>
      <w:r>
        <w:instrText>HYPERLINK \l "_Toc366689022"</w:instrText>
      </w:r>
      <w:r>
        <w:fldChar w:fldCharType="separate"/>
      </w:r>
      <w:r w:rsidR="00C3514C" w:rsidRPr="0099046D">
        <w:rPr>
          <w:rStyle w:val="Hipervnculo"/>
          <w:noProof/>
        </w:rPr>
        <w:t>Imagen 4: Penetracion Mundial de compradores Digitales.</w:t>
      </w:r>
      <w:r w:rsidR="00C3514C">
        <w:rPr>
          <w:noProof/>
          <w:webHidden/>
        </w:rPr>
        <w:tab/>
      </w:r>
      <w:r>
        <w:rPr>
          <w:noProof/>
          <w:webHidden/>
        </w:rPr>
        <w:fldChar w:fldCharType="begin"/>
      </w:r>
      <w:r w:rsidR="00C3514C">
        <w:rPr>
          <w:noProof/>
          <w:webHidden/>
        </w:rPr>
        <w:instrText xml:space="preserve"> PAGEREF _Toc366689022 \h </w:instrText>
      </w:r>
      <w:r>
        <w:rPr>
          <w:noProof/>
          <w:webHidden/>
        </w:rPr>
      </w:r>
      <w:r>
        <w:rPr>
          <w:noProof/>
          <w:webHidden/>
        </w:rPr>
        <w:fldChar w:fldCharType="separate"/>
      </w:r>
      <w:r w:rsidR="00C3514C">
        <w:rPr>
          <w:noProof/>
          <w:webHidden/>
        </w:rPr>
        <w:t>10</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59" w:author="MRLaptop" w:date="2013-09-11T19:51:00Z">
          <w:pPr>
            <w:pStyle w:val="Tabladeilustraciones"/>
            <w:tabs>
              <w:tab w:val="right" w:leader="dot" w:pos="8494"/>
            </w:tabs>
          </w:pPr>
        </w:pPrChange>
      </w:pPr>
      <w:r>
        <w:fldChar w:fldCharType="begin"/>
      </w:r>
      <w:r>
        <w:instrText>HYPERLINK \l "_Toc366689023"</w:instrText>
      </w:r>
      <w:r>
        <w:fldChar w:fldCharType="separate"/>
      </w:r>
      <w:r w:rsidR="00C3514C" w:rsidRPr="0099046D">
        <w:rPr>
          <w:rStyle w:val="Hipervnculo"/>
          <w:noProof/>
        </w:rPr>
        <w:t>Imagen 5: Cantidad de descargas realizadas en App Store entre 2010 y 2013.</w:t>
      </w:r>
      <w:r w:rsidR="00C3514C">
        <w:rPr>
          <w:noProof/>
          <w:webHidden/>
        </w:rPr>
        <w:tab/>
      </w:r>
      <w:r>
        <w:rPr>
          <w:noProof/>
          <w:webHidden/>
        </w:rPr>
        <w:fldChar w:fldCharType="begin"/>
      </w:r>
      <w:r w:rsidR="00C3514C">
        <w:rPr>
          <w:noProof/>
          <w:webHidden/>
        </w:rPr>
        <w:instrText xml:space="preserve"> PAGEREF _Toc366689023 \h </w:instrText>
      </w:r>
      <w:r>
        <w:rPr>
          <w:noProof/>
          <w:webHidden/>
        </w:rPr>
      </w:r>
      <w:r>
        <w:rPr>
          <w:noProof/>
          <w:webHidden/>
        </w:rPr>
        <w:fldChar w:fldCharType="separate"/>
      </w:r>
      <w:r w:rsidR="00C3514C">
        <w:rPr>
          <w:noProof/>
          <w:webHidden/>
        </w:rPr>
        <w:t>17</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60" w:author="MRLaptop" w:date="2013-09-11T19:51:00Z">
          <w:pPr>
            <w:pStyle w:val="Tabladeilustraciones"/>
            <w:tabs>
              <w:tab w:val="right" w:leader="dot" w:pos="8494"/>
            </w:tabs>
          </w:pPr>
        </w:pPrChange>
      </w:pPr>
      <w:r>
        <w:fldChar w:fldCharType="begin"/>
      </w:r>
      <w:r>
        <w:instrText>HYPERLINK \l "_Toc366689024"</w:instrText>
      </w:r>
      <w:r>
        <w:fldChar w:fldCharType="separate"/>
      </w:r>
      <w:r w:rsidR="00C3514C" w:rsidRPr="0099046D">
        <w:rPr>
          <w:rStyle w:val="Hipervnculo"/>
          <w:noProof/>
        </w:rPr>
        <w:t>Imagen 6: Disponibilidad de servicios de Google Play por país.</w:t>
      </w:r>
      <w:r w:rsidR="00C3514C">
        <w:rPr>
          <w:noProof/>
          <w:webHidden/>
        </w:rPr>
        <w:tab/>
      </w:r>
      <w:r>
        <w:rPr>
          <w:noProof/>
          <w:webHidden/>
        </w:rPr>
        <w:fldChar w:fldCharType="begin"/>
      </w:r>
      <w:r w:rsidR="00C3514C">
        <w:rPr>
          <w:noProof/>
          <w:webHidden/>
        </w:rPr>
        <w:instrText xml:space="preserve"> PAGEREF _Toc366689024 \h </w:instrText>
      </w:r>
      <w:r>
        <w:rPr>
          <w:noProof/>
          <w:webHidden/>
        </w:rPr>
      </w:r>
      <w:r>
        <w:rPr>
          <w:noProof/>
          <w:webHidden/>
        </w:rPr>
        <w:fldChar w:fldCharType="separate"/>
      </w:r>
      <w:r w:rsidR="00C3514C">
        <w:rPr>
          <w:noProof/>
          <w:webHidden/>
        </w:rPr>
        <w:t>18</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61" w:author="MRLaptop" w:date="2013-09-11T19:51:00Z">
          <w:pPr>
            <w:pStyle w:val="Tabladeilustraciones"/>
            <w:tabs>
              <w:tab w:val="right" w:leader="dot" w:pos="8494"/>
            </w:tabs>
          </w:pPr>
        </w:pPrChange>
      </w:pPr>
      <w:r>
        <w:fldChar w:fldCharType="begin"/>
      </w:r>
      <w:r>
        <w:instrText>HYPERLINK \l "_Toc366689025"</w:instrText>
      </w:r>
      <w:r>
        <w:fldChar w:fldCharType="separate"/>
      </w:r>
      <w:r w:rsidR="00C3514C" w:rsidRPr="0099046D">
        <w:rPr>
          <w:rStyle w:val="Hipervnculo"/>
          <w:noProof/>
        </w:rPr>
        <w:t>Imagen 7: App Store vs Google Play, descargas y ganancias en Febrero del 2013</w:t>
      </w:r>
      <w:r w:rsidR="00C3514C">
        <w:rPr>
          <w:noProof/>
          <w:webHidden/>
        </w:rPr>
        <w:tab/>
      </w:r>
      <w:r>
        <w:rPr>
          <w:noProof/>
          <w:webHidden/>
        </w:rPr>
        <w:fldChar w:fldCharType="begin"/>
      </w:r>
      <w:r w:rsidR="00C3514C">
        <w:rPr>
          <w:noProof/>
          <w:webHidden/>
        </w:rPr>
        <w:instrText xml:space="preserve"> PAGEREF _Toc366689025 \h </w:instrText>
      </w:r>
      <w:r>
        <w:rPr>
          <w:noProof/>
          <w:webHidden/>
        </w:rPr>
      </w:r>
      <w:r>
        <w:rPr>
          <w:noProof/>
          <w:webHidden/>
        </w:rPr>
        <w:fldChar w:fldCharType="separate"/>
      </w:r>
      <w:r w:rsidR="00C3514C">
        <w:rPr>
          <w:noProof/>
          <w:webHidden/>
        </w:rPr>
        <w:t>22</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62" w:author="MRLaptop" w:date="2013-09-11T19:51:00Z">
          <w:pPr>
            <w:pStyle w:val="Tabladeilustraciones"/>
            <w:tabs>
              <w:tab w:val="right" w:leader="dot" w:pos="8494"/>
            </w:tabs>
          </w:pPr>
        </w:pPrChange>
      </w:pPr>
      <w:r>
        <w:fldChar w:fldCharType="begin"/>
      </w:r>
      <w:r>
        <w:instrText>HYPERLINK \l "_Toc366689026"</w:instrText>
      </w:r>
      <w:r>
        <w:fldChar w:fldCharType="separate"/>
      </w:r>
      <w:r w:rsidR="00C3514C" w:rsidRPr="0099046D">
        <w:rPr>
          <w:rStyle w:val="Hipervnculo"/>
          <w:noProof/>
        </w:rPr>
        <w:t>Imagen 8: Comparación de ganancias generadas de 1° Trimestre del 2012 y  1° Trimestre del 2013 por SO Móvil.</w:t>
      </w:r>
      <w:r w:rsidR="00C3514C">
        <w:rPr>
          <w:noProof/>
          <w:webHidden/>
        </w:rPr>
        <w:tab/>
      </w:r>
      <w:r>
        <w:rPr>
          <w:noProof/>
          <w:webHidden/>
        </w:rPr>
        <w:fldChar w:fldCharType="begin"/>
      </w:r>
      <w:r w:rsidR="00C3514C">
        <w:rPr>
          <w:noProof/>
          <w:webHidden/>
        </w:rPr>
        <w:instrText xml:space="preserve"> PAGEREF _Toc366689026 \h </w:instrText>
      </w:r>
      <w:r>
        <w:rPr>
          <w:noProof/>
          <w:webHidden/>
        </w:rPr>
      </w:r>
      <w:r>
        <w:rPr>
          <w:noProof/>
          <w:webHidden/>
        </w:rPr>
        <w:fldChar w:fldCharType="separate"/>
      </w:r>
      <w:r w:rsidR="00C3514C">
        <w:rPr>
          <w:noProof/>
          <w:webHidden/>
        </w:rPr>
        <w:t>24</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63" w:author="MRLaptop" w:date="2013-09-11T19:51:00Z">
          <w:pPr>
            <w:pStyle w:val="Tabladeilustraciones"/>
            <w:tabs>
              <w:tab w:val="right" w:leader="dot" w:pos="8494"/>
            </w:tabs>
          </w:pPr>
        </w:pPrChange>
      </w:pPr>
      <w:r>
        <w:fldChar w:fldCharType="begin"/>
      </w:r>
      <w:r>
        <w:instrText>HYPERLINK \l "_Toc366689027"</w:instrText>
      </w:r>
      <w:r>
        <w:fldChar w:fldCharType="separate"/>
      </w:r>
      <w:r w:rsidR="00C3514C" w:rsidRPr="0099046D">
        <w:rPr>
          <w:rStyle w:val="Hipervnculo"/>
          <w:noProof/>
        </w:rPr>
        <w:t>Imagen 9: Cuota de mercado por SO Móvil.</w:t>
      </w:r>
      <w:r w:rsidR="00C3514C">
        <w:rPr>
          <w:noProof/>
          <w:webHidden/>
        </w:rPr>
        <w:tab/>
      </w:r>
      <w:r>
        <w:rPr>
          <w:noProof/>
          <w:webHidden/>
        </w:rPr>
        <w:fldChar w:fldCharType="begin"/>
      </w:r>
      <w:r w:rsidR="00C3514C">
        <w:rPr>
          <w:noProof/>
          <w:webHidden/>
        </w:rPr>
        <w:instrText xml:space="preserve"> PAGEREF _Toc366689027 \h </w:instrText>
      </w:r>
      <w:r>
        <w:rPr>
          <w:noProof/>
          <w:webHidden/>
        </w:rPr>
      </w:r>
      <w:r>
        <w:rPr>
          <w:noProof/>
          <w:webHidden/>
        </w:rPr>
        <w:fldChar w:fldCharType="separate"/>
      </w:r>
      <w:r w:rsidR="00C3514C">
        <w:rPr>
          <w:noProof/>
          <w:webHidden/>
        </w:rPr>
        <w:t>24</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64" w:author="MRLaptop" w:date="2013-09-11T19:51:00Z">
          <w:pPr>
            <w:pStyle w:val="Tabladeilustraciones"/>
            <w:tabs>
              <w:tab w:val="right" w:leader="dot" w:pos="8494"/>
            </w:tabs>
          </w:pPr>
        </w:pPrChange>
      </w:pPr>
      <w:r>
        <w:fldChar w:fldCharType="begin"/>
      </w:r>
      <w:r>
        <w:instrText>HYPERLINK \l "_Toc366689028"</w:instrText>
      </w:r>
      <w:r>
        <w:fldChar w:fldCharType="separate"/>
      </w:r>
      <w:r w:rsidR="00C3514C" w:rsidRPr="0099046D">
        <w:rPr>
          <w:rStyle w:val="Hipervnculo"/>
          <w:noProof/>
        </w:rPr>
        <w:t>Imagen 10: Comparación de crecimiento año a año en cuanto a ganancias por SO Móvil.</w:t>
      </w:r>
      <w:r w:rsidR="00C3514C">
        <w:rPr>
          <w:noProof/>
          <w:webHidden/>
        </w:rPr>
        <w:tab/>
      </w:r>
      <w:r>
        <w:rPr>
          <w:noProof/>
          <w:webHidden/>
        </w:rPr>
        <w:fldChar w:fldCharType="begin"/>
      </w:r>
      <w:r w:rsidR="00C3514C">
        <w:rPr>
          <w:noProof/>
          <w:webHidden/>
        </w:rPr>
        <w:instrText xml:space="preserve"> PAGEREF _Toc366689028 \h </w:instrText>
      </w:r>
      <w:r>
        <w:rPr>
          <w:noProof/>
          <w:webHidden/>
        </w:rPr>
      </w:r>
      <w:r>
        <w:rPr>
          <w:noProof/>
          <w:webHidden/>
        </w:rPr>
        <w:fldChar w:fldCharType="separate"/>
      </w:r>
      <w:r w:rsidR="00C3514C">
        <w:rPr>
          <w:noProof/>
          <w:webHidden/>
        </w:rPr>
        <w:t>25</w:t>
      </w:r>
      <w:r>
        <w:rPr>
          <w:noProof/>
          <w:webHidden/>
        </w:rPr>
        <w:fldChar w:fldCharType="end"/>
      </w:r>
      <w:r>
        <w:fldChar w:fldCharType="end"/>
      </w:r>
    </w:p>
    <w:p w:rsidR="00C3514C" w:rsidRDefault="00D420F3" w:rsidP="00F72C95">
      <w:pPr>
        <w:pStyle w:val="Tabladeilustraciones"/>
        <w:tabs>
          <w:tab w:val="right" w:leader="dot" w:pos="8494"/>
        </w:tabs>
        <w:jc w:val="both"/>
        <w:rPr>
          <w:noProof/>
        </w:rPr>
        <w:pPrChange w:id="65" w:author="MRLaptop" w:date="2013-09-11T19:51:00Z">
          <w:pPr>
            <w:pStyle w:val="Tabladeilustraciones"/>
            <w:tabs>
              <w:tab w:val="right" w:leader="dot" w:pos="8494"/>
            </w:tabs>
          </w:pPr>
        </w:pPrChange>
      </w:pPr>
      <w:r>
        <w:fldChar w:fldCharType="begin"/>
      </w:r>
      <w:r>
        <w:instrText>HYPERLINK \l "_Toc366689029"</w:instrText>
      </w:r>
      <w:r>
        <w:fldChar w:fldCharType="separate"/>
      </w:r>
      <w:r w:rsidR="00C3514C" w:rsidRPr="0099046D">
        <w:rPr>
          <w:rStyle w:val="Hipervnculo"/>
          <w:noProof/>
        </w:rPr>
        <w:t>Imagen 11: Arquitectura del SO Móvil Android.</w:t>
      </w:r>
      <w:r w:rsidR="00C3514C">
        <w:rPr>
          <w:noProof/>
          <w:webHidden/>
        </w:rPr>
        <w:tab/>
      </w:r>
      <w:r>
        <w:rPr>
          <w:noProof/>
          <w:webHidden/>
        </w:rPr>
        <w:fldChar w:fldCharType="begin"/>
      </w:r>
      <w:r w:rsidR="00C3514C">
        <w:rPr>
          <w:noProof/>
          <w:webHidden/>
        </w:rPr>
        <w:instrText xml:space="preserve"> PAGEREF _Toc366689029 \h </w:instrText>
      </w:r>
      <w:r>
        <w:rPr>
          <w:noProof/>
          <w:webHidden/>
        </w:rPr>
      </w:r>
      <w:r>
        <w:rPr>
          <w:noProof/>
          <w:webHidden/>
        </w:rPr>
        <w:fldChar w:fldCharType="separate"/>
      </w:r>
      <w:r w:rsidR="00C3514C">
        <w:rPr>
          <w:noProof/>
          <w:webHidden/>
        </w:rPr>
        <w:t>26</w:t>
      </w:r>
      <w:r>
        <w:rPr>
          <w:noProof/>
          <w:webHidden/>
        </w:rPr>
        <w:fldChar w:fldCharType="end"/>
      </w:r>
      <w:r>
        <w:fldChar w:fldCharType="end"/>
      </w:r>
    </w:p>
    <w:p w:rsidR="0017070B" w:rsidRPr="003417B6" w:rsidRDefault="00D420F3" w:rsidP="00F72C95">
      <w:pPr>
        <w:jc w:val="both"/>
        <w:pPrChange w:id="66" w:author="MRLaptop" w:date="2013-09-11T19:51:00Z">
          <w:pPr/>
        </w:pPrChange>
      </w:pPr>
      <w:r>
        <w:fldChar w:fldCharType="end"/>
      </w:r>
    </w:p>
    <w:p w:rsidR="00D86C97" w:rsidRDefault="00D86C97" w:rsidP="00F72C95">
      <w:pPr>
        <w:jc w:val="both"/>
        <w:rPr>
          <w:rStyle w:val="Ttulo1Car"/>
          <w:color w:val="auto"/>
        </w:rPr>
        <w:pPrChange w:id="67" w:author="MRLaptop" w:date="2013-09-11T19:51:00Z">
          <w:pPr/>
        </w:pPrChange>
      </w:pPr>
      <w:r>
        <w:rPr>
          <w:rStyle w:val="Ttulo1Car"/>
          <w:color w:val="auto"/>
        </w:rPr>
        <w:br w:type="page"/>
      </w:r>
    </w:p>
    <w:p w:rsidR="00611C7E" w:rsidRDefault="00844DE6" w:rsidP="00F72C95">
      <w:pPr>
        <w:jc w:val="both"/>
        <w:rPr>
          <w:rStyle w:val="Ttulo1Car"/>
          <w:color w:val="auto"/>
        </w:rPr>
        <w:pPrChange w:id="68" w:author="MRLaptop" w:date="2013-09-11T19:51:00Z">
          <w:pPr/>
        </w:pPrChange>
      </w:pPr>
      <w:bookmarkStart w:id="69" w:name="_Toc366690003"/>
      <w:r w:rsidRPr="003417B6">
        <w:rPr>
          <w:rStyle w:val="Ttulo1Car"/>
          <w:color w:val="auto"/>
        </w:rPr>
        <w:lastRenderedPageBreak/>
        <w:t>ESTADO DEL ARTE</w:t>
      </w:r>
      <w:bookmarkEnd w:id="69"/>
    </w:p>
    <w:p w:rsidR="00611C7E" w:rsidRPr="00400D3F" w:rsidRDefault="00611C7E" w:rsidP="00F72C95">
      <w:pPr>
        <w:pStyle w:val="Ttulo2"/>
        <w:numPr>
          <w:ilvl w:val="0"/>
          <w:numId w:val="4"/>
        </w:numPr>
        <w:jc w:val="both"/>
        <w:pPrChange w:id="70" w:author="MRLaptop" w:date="2013-09-11T19:51:00Z">
          <w:pPr>
            <w:pStyle w:val="Ttulo2"/>
            <w:numPr>
              <w:ilvl w:val="0"/>
              <w:numId w:val="4"/>
            </w:numPr>
            <w:ind w:left="360" w:hanging="360"/>
          </w:pPr>
        </w:pPrChange>
      </w:pPr>
      <w:bookmarkStart w:id="71" w:name="_Toc366690004"/>
      <w:r w:rsidRPr="00400D3F">
        <w:t>E-com</w:t>
      </w:r>
      <w:ins w:id="72" w:author="MRLaptop" w:date="2013-09-11T19:19:00Z">
        <w:r w:rsidR="004B29BF">
          <w:t>m</w:t>
        </w:r>
      </w:ins>
      <w:r w:rsidRPr="00400D3F">
        <w:t>erce</w:t>
      </w:r>
      <w:bookmarkEnd w:id="71"/>
    </w:p>
    <w:p w:rsidR="00400D3F" w:rsidRPr="00400D3F" w:rsidRDefault="00400D3F" w:rsidP="00F72C95">
      <w:pPr>
        <w:jc w:val="both"/>
        <w:pPrChange w:id="73" w:author="MRLaptop" w:date="2013-09-11T19:51:00Z">
          <w:pPr/>
        </w:pPrChange>
      </w:pPr>
    </w:p>
    <w:p w:rsidR="006206A7" w:rsidRPr="006206A7" w:rsidRDefault="006206A7" w:rsidP="00F72C95">
      <w:pPr>
        <w:jc w:val="both"/>
        <w:rPr>
          <w:sz w:val="18"/>
          <w:szCs w:val="18"/>
        </w:rPr>
        <w:pPrChange w:id="74" w:author="MRLaptop" w:date="2013-09-11T19:51:00Z">
          <w:pPr/>
        </w:pPrChange>
      </w:pPr>
      <w:r w:rsidRPr="006206A7">
        <w:rPr>
          <w:sz w:val="18"/>
          <w:szCs w:val="18"/>
        </w:rPr>
        <w:tab/>
      </w:r>
      <w:commentRangeStart w:id="75"/>
      <w:r w:rsidRPr="006206A7">
        <w:rPr>
          <w:sz w:val="18"/>
          <w:szCs w:val="18"/>
        </w:rPr>
        <w:t>El objetivo de este informe es adentrarnos de manera algo superficial si se quiere en el mundo de los marketplaces</w:t>
      </w:r>
      <w:commentRangeEnd w:id="75"/>
      <w:r w:rsidR="004B29BF">
        <w:rPr>
          <w:rStyle w:val="Refdecomentario"/>
        </w:rPr>
        <w:commentReference w:id="75"/>
      </w:r>
      <w:r w:rsidRPr="006206A7">
        <w:rPr>
          <w:sz w:val="18"/>
          <w:szCs w:val="18"/>
        </w:rPr>
        <w:t>, en el marco del desarrollo del proyecto de Tecnólogo informático. No podemos hablar de marketplaces sin antes mencionar generalidades del concepto de E-com</w:t>
      </w:r>
      <w:ins w:id="76" w:author="MRLaptop" w:date="2013-09-11T19:19:00Z">
        <w:r w:rsidR="004B29BF">
          <w:rPr>
            <w:sz w:val="18"/>
            <w:szCs w:val="18"/>
          </w:rPr>
          <w:t>m</w:t>
        </w:r>
      </w:ins>
      <w:r w:rsidRPr="006206A7">
        <w:rPr>
          <w:sz w:val="18"/>
          <w:szCs w:val="18"/>
        </w:rPr>
        <w:t>erce. En los siguientes párrafos damos una noción general del concepto de comercio electrónico, así como algunas características y clasificaciones.</w:t>
      </w:r>
    </w:p>
    <w:p w:rsidR="00400D3F" w:rsidRDefault="00400D3F" w:rsidP="00F72C95">
      <w:pPr>
        <w:pStyle w:val="Ttulo3"/>
        <w:numPr>
          <w:ilvl w:val="1"/>
          <w:numId w:val="5"/>
        </w:numPr>
        <w:jc w:val="both"/>
        <w:pPrChange w:id="77" w:author="MRLaptop" w:date="2013-09-11T19:51:00Z">
          <w:pPr>
            <w:pStyle w:val="Ttulo3"/>
            <w:numPr>
              <w:ilvl w:val="1"/>
              <w:numId w:val="5"/>
            </w:numPr>
            <w:ind w:left="792" w:hanging="432"/>
          </w:pPr>
        </w:pPrChange>
      </w:pPr>
      <w:r>
        <w:t xml:space="preserve"> </w:t>
      </w:r>
      <w:bookmarkStart w:id="78" w:name="_Toc366690005"/>
      <w:r w:rsidR="00067B8D" w:rsidRPr="00787F68">
        <w:t>Definición</w:t>
      </w:r>
      <w:bookmarkEnd w:id="78"/>
    </w:p>
    <w:p w:rsidR="00634CDC" w:rsidRPr="00634CDC" w:rsidRDefault="00634CDC" w:rsidP="00F72C95">
      <w:pPr>
        <w:jc w:val="both"/>
        <w:pPrChange w:id="79" w:author="MRLaptop" w:date="2013-09-11T19:51:00Z">
          <w:pPr/>
        </w:pPrChange>
      </w:pPr>
    </w:p>
    <w:p w:rsidR="00067B8D" w:rsidRPr="00067B8D" w:rsidRDefault="00067B8D" w:rsidP="00F72C95">
      <w:pPr>
        <w:jc w:val="both"/>
        <w:rPr>
          <w:sz w:val="18"/>
          <w:szCs w:val="18"/>
        </w:rPr>
        <w:pPrChange w:id="80" w:author="MRLaptop" w:date="2013-09-11T19:51:00Z">
          <w:pPr/>
        </w:pPrChange>
      </w:pPr>
      <w:r w:rsidRPr="00067B8D">
        <w:rPr>
          <w:sz w:val="18"/>
          <w:szCs w:val="18"/>
        </w:rPr>
        <w:tab/>
        <w:t>El comercio electrónico es en estos momentos un concepto que está revolucionando la percepción de los escenarios en los que se desarrollan las iniciativas empresariales y los mercados financieros.</w:t>
      </w:r>
      <w:r>
        <w:rPr>
          <w:sz w:val="18"/>
          <w:szCs w:val="18"/>
        </w:rPr>
        <w:t xml:space="preserve"> </w:t>
      </w:r>
      <w:r w:rsidRPr="00067B8D">
        <w:rPr>
          <w:sz w:val="18"/>
          <w:szCs w:val="18"/>
        </w:rPr>
        <w:t>Los elementos que hacen posible el comercio electrónico se encuentran ligados al avance de la tecnología de la información, los cuales mediante el uso de Internet y demás herramientas informáticas, permiten las nuevas relaciones comerciales entre los agentes económicos.</w:t>
      </w:r>
      <w:r>
        <w:rPr>
          <w:sz w:val="18"/>
          <w:szCs w:val="18"/>
        </w:rPr>
        <w:t xml:space="preserve"> </w:t>
      </w:r>
      <w:r w:rsidRPr="00067B8D">
        <w:rPr>
          <w:sz w:val="18"/>
          <w:szCs w:val="18"/>
        </w:rPr>
        <w:t>El comercio electrónico, desde un punto de vista académico es interdisciplinario, y los pilares que lo sustentan consisten en dos aspectos básicos: el tecnológico y el jurídico</w:t>
      </w:r>
    </w:p>
    <w:p w:rsidR="00611C7E" w:rsidRPr="00787F68" w:rsidRDefault="00787F68" w:rsidP="00F72C95">
      <w:pPr>
        <w:ind w:left="708" w:hanging="708"/>
        <w:jc w:val="both"/>
        <w:rPr>
          <w:sz w:val="18"/>
          <w:szCs w:val="18"/>
        </w:rPr>
        <w:pPrChange w:id="81" w:author="MRLaptop" w:date="2013-09-11T19:51:00Z">
          <w:pPr/>
        </w:pPrChange>
      </w:pPr>
      <w:r>
        <w:rPr>
          <w:b/>
        </w:rPr>
        <w:tab/>
      </w:r>
      <w:r w:rsidRPr="00787F68">
        <w:rPr>
          <w:sz w:val="18"/>
          <w:szCs w:val="18"/>
        </w:rPr>
        <w:t xml:space="preserve">Existen innumerables definiciones de comercio </w:t>
      </w:r>
      <w:r w:rsidR="009B1D6D" w:rsidRPr="00787F68">
        <w:rPr>
          <w:sz w:val="18"/>
          <w:szCs w:val="18"/>
        </w:rPr>
        <w:t>electrónico</w:t>
      </w:r>
      <w:r w:rsidRPr="00787F68">
        <w:rPr>
          <w:sz w:val="18"/>
          <w:szCs w:val="18"/>
        </w:rPr>
        <w:t xml:space="preserve">, vistas desde </w:t>
      </w:r>
      <w:r w:rsidR="006206A7" w:rsidRPr="00787F68">
        <w:rPr>
          <w:sz w:val="18"/>
          <w:szCs w:val="18"/>
        </w:rPr>
        <w:t>diferentes</w:t>
      </w:r>
      <w:r w:rsidRPr="00787F68">
        <w:rPr>
          <w:sz w:val="18"/>
          <w:szCs w:val="18"/>
        </w:rPr>
        <w:t xml:space="preserve"> puntos de vista, en </w:t>
      </w:r>
      <w:commentRangeStart w:id="82"/>
      <w:r w:rsidRPr="00787F68">
        <w:rPr>
          <w:sz w:val="18"/>
          <w:szCs w:val="18"/>
        </w:rPr>
        <w:t xml:space="preserve">nuestro </w:t>
      </w:r>
      <w:commentRangeEnd w:id="82"/>
      <w:r w:rsidR="004B29BF">
        <w:rPr>
          <w:rStyle w:val="Refdecomentario"/>
        </w:rPr>
        <w:commentReference w:id="82"/>
      </w:r>
      <w:r w:rsidRPr="00787F68">
        <w:rPr>
          <w:sz w:val="18"/>
          <w:szCs w:val="18"/>
        </w:rPr>
        <w:t xml:space="preserve">caso citamos la que consideramos </w:t>
      </w:r>
      <w:r w:rsidR="006206A7" w:rsidRPr="00787F68">
        <w:rPr>
          <w:sz w:val="18"/>
          <w:szCs w:val="18"/>
        </w:rPr>
        <w:t>más</w:t>
      </w:r>
      <w:r w:rsidRPr="00787F68">
        <w:rPr>
          <w:sz w:val="18"/>
          <w:szCs w:val="18"/>
        </w:rPr>
        <w:t xml:space="preserve"> amplia en </w:t>
      </w:r>
      <w:r w:rsidR="006206A7" w:rsidRPr="00787F68">
        <w:rPr>
          <w:sz w:val="18"/>
          <w:szCs w:val="18"/>
        </w:rPr>
        <w:t>cuanto</w:t>
      </w:r>
      <w:r w:rsidRPr="00787F68">
        <w:rPr>
          <w:sz w:val="18"/>
          <w:szCs w:val="18"/>
        </w:rPr>
        <w:t xml:space="preserve"> a la óptica de este documento . Se recoge de un comunicado de la Comisión de las Comunidades Europeas, que señala “Se entiende por comercio electrónico todo intercambio de datos por medios electrónicos, </w:t>
      </w:r>
      <w:r w:rsidR="006206A7" w:rsidRPr="00787F68">
        <w:rPr>
          <w:sz w:val="18"/>
          <w:szCs w:val="18"/>
        </w:rPr>
        <w:t>esté</w:t>
      </w:r>
      <w:r w:rsidRPr="00787F68">
        <w:rPr>
          <w:sz w:val="18"/>
          <w:szCs w:val="18"/>
        </w:rPr>
        <w:t xml:space="preserve">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Ej.,pagos electrónicos), desarrolladas a través de los mecanismos (como el correo electrónico , o el Word Wide Web, ambas aplicaciones de Internet, o </w:t>
      </w:r>
      <w:r w:rsidRPr="003228EA">
        <w:rPr>
          <w:sz w:val="18"/>
          <w:szCs w:val="18"/>
        </w:rPr>
        <w:t xml:space="preserve">el </w:t>
      </w:r>
      <w:r w:rsidR="00D420F3">
        <w:fldChar w:fldCharType="begin"/>
      </w:r>
      <w:r w:rsidR="00D420F3">
        <w:instrText>HYPERLINK \l "edi_def"</w:instrText>
      </w:r>
      <w:r w:rsidR="00D420F3">
        <w:fldChar w:fldCharType="separate"/>
      </w:r>
      <w:r w:rsidRPr="003228EA">
        <w:rPr>
          <w:rStyle w:val="Hipervnculo"/>
          <w:sz w:val="18"/>
          <w:szCs w:val="18"/>
          <w:u w:val="none"/>
        </w:rPr>
        <w:t>EDI</w:t>
      </w:r>
      <w:r w:rsidR="00D420F3">
        <w:fldChar w:fldCharType="end"/>
      </w:r>
      <w:r>
        <w:rPr>
          <w:sz w:val="18"/>
          <w:szCs w:val="18"/>
        </w:rPr>
        <w:t>)”</w:t>
      </w:r>
      <w:sdt>
        <w:sdtPr>
          <w:rPr>
            <w:sz w:val="18"/>
            <w:szCs w:val="18"/>
          </w:rPr>
          <w:id w:val="718735702"/>
          <w:citation/>
        </w:sdtPr>
        <w:sdtContent>
          <w:r w:rsidR="00D420F3">
            <w:rPr>
              <w:sz w:val="18"/>
              <w:szCs w:val="18"/>
            </w:rPr>
            <w:fldChar w:fldCharType="begin"/>
          </w:r>
          <w:r>
            <w:rPr>
              <w:sz w:val="18"/>
              <w:szCs w:val="18"/>
            </w:rPr>
            <w:instrText xml:space="preserve"> CITATION Com97 \l 3082 </w:instrText>
          </w:r>
          <w:r w:rsidR="00D420F3">
            <w:rPr>
              <w:sz w:val="18"/>
              <w:szCs w:val="18"/>
            </w:rPr>
            <w:fldChar w:fldCharType="separate"/>
          </w:r>
          <w:r>
            <w:rPr>
              <w:noProof/>
              <w:sz w:val="18"/>
              <w:szCs w:val="18"/>
            </w:rPr>
            <w:t xml:space="preserve"> </w:t>
          </w:r>
          <w:r w:rsidRPr="00787F68">
            <w:rPr>
              <w:noProof/>
              <w:sz w:val="18"/>
              <w:szCs w:val="18"/>
            </w:rPr>
            <w:t>(1)</w:t>
          </w:r>
          <w:r w:rsidR="00D420F3">
            <w:rPr>
              <w:sz w:val="18"/>
              <w:szCs w:val="18"/>
            </w:rPr>
            <w:fldChar w:fldCharType="end"/>
          </w:r>
        </w:sdtContent>
      </w:sdt>
      <w:r>
        <w:rPr>
          <w:sz w:val="18"/>
          <w:szCs w:val="18"/>
        </w:rPr>
        <w:t>.</w:t>
      </w:r>
    </w:p>
    <w:p w:rsidR="00611C7E" w:rsidRDefault="006206A7" w:rsidP="00F72C95">
      <w:pPr>
        <w:pStyle w:val="Ttulo2"/>
        <w:numPr>
          <w:ilvl w:val="1"/>
          <w:numId w:val="5"/>
        </w:numPr>
        <w:jc w:val="both"/>
        <w:pPrChange w:id="83" w:author="MRLaptop" w:date="2013-09-11T19:51:00Z">
          <w:pPr>
            <w:pStyle w:val="Ttulo2"/>
            <w:numPr>
              <w:numId w:val="5"/>
            </w:numPr>
            <w:ind w:left="792" w:hanging="432"/>
          </w:pPr>
        </w:pPrChange>
      </w:pPr>
      <w:bookmarkStart w:id="84" w:name="_Toc366690006"/>
      <w:r>
        <w:t>Características</w:t>
      </w:r>
      <w:r w:rsidR="00787F68">
        <w:t xml:space="preserve"> del comercio </w:t>
      </w:r>
      <w:r w:rsidR="009B1D6D">
        <w:t>electrónico</w:t>
      </w:r>
      <w:bookmarkEnd w:id="84"/>
    </w:p>
    <w:p w:rsidR="00634CDC" w:rsidRPr="00634CDC" w:rsidRDefault="00634CDC" w:rsidP="00F72C95">
      <w:pPr>
        <w:jc w:val="both"/>
        <w:pPrChange w:id="85" w:author="MRLaptop" w:date="2013-09-11T19:51:00Z">
          <w:pPr/>
        </w:pPrChange>
      </w:pPr>
    </w:p>
    <w:p w:rsidR="00787F68" w:rsidRPr="00410F44" w:rsidRDefault="00787F68" w:rsidP="00F72C95">
      <w:pPr>
        <w:jc w:val="both"/>
        <w:rPr>
          <w:sz w:val="18"/>
          <w:szCs w:val="18"/>
        </w:rPr>
        <w:pPrChange w:id="86" w:author="MRLaptop" w:date="2013-09-11T19:51:00Z">
          <w:pPr/>
        </w:pPrChange>
      </w:pPr>
      <w:r w:rsidRPr="00410F44">
        <w:rPr>
          <w:b/>
          <w:sz w:val="18"/>
          <w:szCs w:val="18"/>
        </w:rPr>
        <w:tab/>
      </w:r>
      <w:r w:rsidRPr="00410F44">
        <w:rPr>
          <w:sz w:val="18"/>
          <w:szCs w:val="18"/>
        </w:rPr>
        <w:t xml:space="preserve">En esta </w:t>
      </w:r>
      <w:r w:rsidR="006206A7" w:rsidRPr="00410F44">
        <w:rPr>
          <w:sz w:val="18"/>
          <w:szCs w:val="18"/>
        </w:rPr>
        <w:t>sección</w:t>
      </w:r>
      <w:r w:rsidRPr="00410F44">
        <w:rPr>
          <w:sz w:val="18"/>
          <w:szCs w:val="18"/>
        </w:rPr>
        <w:t xml:space="preserve"> enumeraremos algunas de las </w:t>
      </w:r>
      <w:r w:rsidR="006206A7" w:rsidRPr="00410F44">
        <w:rPr>
          <w:sz w:val="18"/>
          <w:szCs w:val="18"/>
        </w:rPr>
        <w:t>características</w:t>
      </w:r>
      <w:r w:rsidRPr="00410F44">
        <w:rPr>
          <w:sz w:val="18"/>
          <w:szCs w:val="18"/>
        </w:rPr>
        <w:t xml:space="preserve"> </w:t>
      </w:r>
      <w:r w:rsidR="006206A7" w:rsidRPr="00410F44">
        <w:rPr>
          <w:sz w:val="18"/>
          <w:szCs w:val="18"/>
        </w:rPr>
        <w:t>más</w:t>
      </w:r>
      <w:r w:rsidRPr="00410F44">
        <w:rPr>
          <w:sz w:val="18"/>
          <w:szCs w:val="18"/>
        </w:rPr>
        <w:t xml:space="preserve"> destacables del comercio </w:t>
      </w:r>
      <w:r w:rsidR="009B1D6D" w:rsidRPr="00410F44">
        <w:rPr>
          <w:sz w:val="18"/>
          <w:szCs w:val="18"/>
        </w:rPr>
        <w:t>electrónico</w:t>
      </w:r>
      <w:r w:rsidRPr="00410F44">
        <w:rPr>
          <w:sz w:val="18"/>
          <w:szCs w:val="18"/>
        </w:rPr>
        <w:t xml:space="preserve">, </w:t>
      </w:r>
      <w:r w:rsidR="006206A7" w:rsidRPr="00410F44">
        <w:rPr>
          <w:sz w:val="18"/>
          <w:szCs w:val="18"/>
        </w:rPr>
        <w:t>así</w:t>
      </w:r>
      <w:r w:rsidRPr="00410F44">
        <w:rPr>
          <w:sz w:val="18"/>
          <w:szCs w:val="18"/>
        </w:rPr>
        <w:t xml:space="preserve"> como.</w:t>
      </w:r>
    </w:p>
    <w:p w:rsidR="00787F68" w:rsidRPr="00410F44" w:rsidRDefault="00787F68" w:rsidP="00F72C95">
      <w:pPr>
        <w:jc w:val="both"/>
        <w:rPr>
          <w:sz w:val="18"/>
          <w:szCs w:val="18"/>
        </w:rPr>
        <w:pPrChange w:id="87" w:author="MRLaptop" w:date="2013-09-11T19:51:00Z">
          <w:pPr/>
        </w:pPrChange>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electrónico</w:t>
      </w:r>
      <w:commentRangeStart w:id="88"/>
      <w:r w:rsidRPr="00410F44">
        <w:rPr>
          <w:sz w:val="18"/>
          <w:szCs w:val="18"/>
        </w:rPr>
        <w:t xml:space="preserve">, por no decir el principal y de mayor importancia y, a su vez, esta involucrado </w:t>
      </w:r>
      <w:commentRangeEnd w:id="88"/>
      <w:r w:rsidR="004B29BF">
        <w:rPr>
          <w:rStyle w:val="Refdecomentario"/>
        </w:rPr>
        <w:commentReference w:id="88"/>
      </w:r>
      <w:r w:rsidRPr="00410F44">
        <w:rPr>
          <w:sz w:val="18"/>
          <w:szCs w:val="18"/>
        </w:rPr>
        <w:t>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787F68" w:rsidRPr="00410F44" w:rsidRDefault="00787F68" w:rsidP="00F72C95">
      <w:pPr>
        <w:jc w:val="both"/>
        <w:rPr>
          <w:sz w:val="18"/>
          <w:szCs w:val="18"/>
        </w:rPr>
        <w:pPrChange w:id="89" w:author="MRLaptop" w:date="2013-09-11T19:51:00Z">
          <w:pPr/>
        </w:pPrChange>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mas frecuente es la vía Internet, debido a sus multiples aplicaciones como son: el correo electrónico, el chat, la web (</w:t>
      </w:r>
      <w:commentRangeStart w:id="90"/>
      <w:r w:rsidRPr="00410F44">
        <w:rPr>
          <w:sz w:val="18"/>
          <w:szCs w:val="18"/>
        </w:rPr>
        <w:t>World Wide Web</w:t>
      </w:r>
      <w:commentRangeEnd w:id="90"/>
      <w:r w:rsidR="004B29BF">
        <w:rPr>
          <w:rStyle w:val="Refdecomentario"/>
        </w:rPr>
        <w:commentReference w:id="90"/>
      </w:r>
      <w:r w:rsidRPr="00410F44">
        <w:rPr>
          <w:sz w:val="18"/>
          <w:szCs w:val="18"/>
        </w:rPr>
        <w:t xml:space="preserve">) </w:t>
      </w:r>
      <w:commentRangeStart w:id="91"/>
      <w:r w:rsidRPr="00410F44">
        <w:rPr>
          <w:sz w:val="18"/>
          <w:szCs w:val="18"/>
        </w:rPr>
        <w:t>etc</w:t>
      </w:r>
      <w:commentRangeEnd w:id="91"/>
      <w:r w:rsidR="004B29BF">
        <w:rPr>
          <w:rStyle w:val="Refdecomentario"/>
        </w:rPr>
        <w:commentReference w:id="91"/>
      </w:r>
      <w:r w:rsidRPr="00410F44">
        <w:rPr>
          <w:sz w:val="18"/>
          <w:szCs w:val="18"/>
        </w:rPr>
        <w:t>.</w:t>
      </w:r>
    </w:p>
    <w:p w:rsidR="00787F68" w:rsidRPr="004B29BF" w:rsidRDefault="00787F68" w:rsidP="00F72C95">
      <w:pPr>
        <w:ind w:firstLine="708"/>
        <w:jc w:val="both"/>
        <w:rPr>
          <w:sz w:val="18"/>
          <w:szCs w:val="18"/>
        </w:rPr>
        <w:pPrChange w:id="92" w:author="MRLaptop" w:date="2013-09-11T19:51:00Z">
          <w:pPr>
            <w:ind w:firstLine="708"/>
          </w:pPr>
        </w:pPrChange>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787F68" w:rsidRPr="00410F44" w:rsidRDefault="00787F68" w:rsidP="00F72C95">
      <w:pPr>
        <w:ind w:firstLine="708"/>
        <w:jc w:val="both"/>
        <w:rPr>
          <w:sz w:val="18"/>
          <w:szCs w:val="18"/>
        </w:rPr>
        <w:pPrChange w:id="93" w:author="MRLaptop" w:date="2013-09-11T19:51:00Z">
          <w:pPr>
            <w:ind w:firstLine="708"/>
          </w:pPr>
        </w:pPrChange>
      </w:pPr>
      <w:r w:rsidRPr="00410F44">
        <w:rPr>
          <w:b/>
          <w:sz w:val="18"/>
          <w:szCs w:val="18"/>
        </w:rPr>
        <w:lastRenderedPageBreak/>
        <w:t xml:space="preserve">Apertura de un nuevo mercado: “el mercado Virtual”. </w:t>
      </w:r>
      <w:r w:rsidRPr="00410F44">
        <w:rPr>
          <w:sz w:val="18"/>
          <w:szCs w:val="18"/>
        </w:rPr>
        <w:t>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787F68" w:rsidRDefault="00787F68" w:rsidP="00F72C95">
      <w:pPr>
        <w:ind w:firstLine="708"/>
        <w:jc w:val="both"/>
        <w:rPr>
          <w:sz w:val="18"/>
          <w:szCs w:val="18"/>
        </w:rPr>
        <w:pPrChange w:id="94" w:author="MRLaptop" w:date="2013-09-11T19:51:00Z">
          <w:pPr>
            <w:ind w:firstLine="708"/>
          </w:pPr>
        </w:pPrChange>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sidR="00B601C3">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00D3F" w:rsidRPr="00410F44" w:rsidRDefault="00400D3F" w:rsidP="00F72C95">
      <w:pPr>
        <w:ind w:firstLine="708"/>
        <w:jc w:val="both"/>
        <w:rPr>
          <w:sz w:val="18"/>
          <w:szCs w:val="18"/>
        </w:rPr>
        <w:pPrChange w:id="95" w:author="MRLaptop" w:date="2013-09-11T19:51:00Z">
          <w:pPr>
            <w:ind w:firstLine="708"/>
          </w:pPr>
        </w:pPrChange>
      </w:pPr>
    </w:p>
    <w:p w:rsidR="00611C7E" w:rsidRDefault="00B601C3" w:rsidP="00F72C95">
      <w:pPr>
        <w:pStyle w:val="Ttulo3"/>
        <w:numPr>
          <w:ilvl w:val="1"/>
          <w:numId w:val="5"/>
        </w:numPr>
        <w:jc w:val="both"/>
        <w:pPrChange w:id="96" w:author="MRLaptop" w:date="2013-09-11T19:51:00Z">
          <w:pPr>
            <w:pStyle w:val="Ttulo3"/>
            <w:numPr>
              <w:ilvl w:val="1"/>
              <w:numId w:val="5"/>
            </w:numPr>
            <w:ind w:left="792" w:hanging="432"/>
          </w:pPr>
        </w:pPrChange>
      </w:pPr>
      <w:bookmarkStart w:id="97" w:name="_Toc366690007"/>
      <w:r>
        <w:t>Clasificación</w:t>
      </w:r>
      <w:r w:rsidR="00410F44">
        <w:t xml:space="preserve"> del comercio </w:t>
      </w:r>
      <w:r>
        <w:t>electrónico</w:t>
      </w:r>
      <w:bookmarkEnd w:id="97"/>
    </w:p>
    <w:p w:rsidR="00400D3F" w:rsidRPr="00400D3F" w:rsidRDefault="00400D3F" w:rsidP="00F72C95">
      <w:pPr>
        <w:jc w:val="both"/>
        <w:pPrChange w:id="98" w:author="MRLaptop" w:date="2013-09-11T19:51:00Z">
          <w:pPr/>
        </w:pPrChange>
      </w:pPr>
    </w:p>
    <w:p w:rsidR="00410F44" w:rsidRPr="00B601C3" w:rsidRDefault="00410F44" w:rsidP="00F72C95">
      <w:pPr>
        <w:jc w:val="both"/>
        <w:rPr>
          <w:sz w:val="18"/>
          <w:szCs w:val="18"/>
        </w:rPr>
        <w:pPrChange w:id="99" w:author="MRLaptop" w:date="2013-09-11T19:51:00Z">
          <w:pPr/>
        </w:pPrChange>
      </w:pPr>
      <w:r>
        <w:tab/>
      </w:r>
      <w:r w:rsidR="00B601C3" w:rsidRPr="00B601C3">
        <w:rPr>
          <w:sz w:val="18"/>
          <w:szCs w:val="18"/>
        </w:rPr>
        <w:t>Existen</w:t>
      </w:r>
      <w:r w:rsidRPr="00B601C3">
        <w:rPr>
          <w:sz w:val="18"/>
          <w:szCs w:val="18"/>
        </w:rPr>
        <w:t xml:space="preserve"> </w:t>
      </w:r>
      <w:r w:rsidR="00B601C3" w:rsidRPr="00B601C3">
        <w:rPr>
          <w:sz w:val="18"/>
          <w:szCs w:val="18"/>
        </w:rPr>
        <w:t>múltiples</w:t>
      </w:r>
      <w:r w:rsidRPr="00B601C3">
        <w:rPr>
          <w:sz w:val="18"/>
          <w:szCs w:val="18"/>
        </w:rPr>
        <w:t xml:space="preserve"> criterios de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pero para nuestro estudio tomaremos a tres de los </w:t>
      </w:r>
      <w:r w:rsidR="00B601C3" w:rsidRPr="00B601C3">
        <w:rPr>
          <w:sz w:val="18"/>
          <w:szCs w:val="18"/>
        </w:rPr>
        <w:t>más</w:t>
      </w:r>
      <w:r w:rsidRPr="00B601C3">
        <w:rPr>
          <w:sz w:val="18"/>
          <w:szCs w:val="18"/>
        </w:rPr>
        <w:t xml:space="preserve"> usuales. </w:t>
      </w:r>
    </w:p>
    <w:p w:rsidR="00410F44" w:rsidRPr="00B601C3" w:rsidRDefault="00410F44" w:rsidP="00F72C95">
      <w:pPr>
        <w:ind w:firstLine="708"/>
        <w:jc w:val="both"/>
        <w:rPr>
          <w:sz w:val="18"/>
          <w:szCs w:val="18"/>
        </w:rPr>
        <w:pPrChange w:id="100" w:author="MRLaptop" w:date="2013-09-11T19:51:00Z">
          <w:pPr>
            <w:ind w:firstLine="708"/>
          </w:pPr>
        </w:pPrChange>
      </w:pPr>
      <w:r w:rsidRPr="00B601C3">
        <w:rPr>
          <w:sz w:val="18"/>
          <w:szCs w:val="18"/>
        </w:rPr>
        <w:t xml:space="preserve">El primero se refiere a la clasificación que se da según la participación de los sujetos o agentes económicos que intervienen. En base a este criterio tenemos: Comercio entre empresas (b2b) el cual se refiere al comercio </w:t>
      </w:r>
      <w:r w:rsidR="009B1D6D" w:rsidRPr="00B601C3">
        <w:rPr>
          <w:sz w:val="18"/>
          <w:szCs w:val="18"/>
        </w:rPr>
        <w:t>electrónico</w:t>
      </w:r>
      <w:r w:rsidRPr="00B601C3">
        <w:rPr>
          <w:sz w:val="18"/>
          <w:szCs w:val="18"/>
        </w:rPr>
        <w:t xml:space="preserve"> entre empresas, El comercio entre empresa y consumidos (b2c) el cual refiere al comercio </w:t>
      </w:r>
      <w:r w:rsidR="009B1D6D" w:rsidRPr="00B601C3">
        <w:rPr>
          <w:sz w:val="18"/>
          <w:szCs w:val="18"/>
        </w:rPr>
        <w:t>electrónico</w:t>
      </w:r>
      <w:r w:rsidRPr="00B601C3">
        <w:rPr>
          <w:sz w:val="18"/>
          <w:szCs w:val="18"/>
        </w:rPr>
        <w:t xml:space="preserve"> realizado entre las empresas y los consumidores finales, Comercio entre la empresa y el gobierno (b2g) que se da cuando las empresas realizan transacciones comerciales con el gobierno (o administrador), Comercio entre consumidor y consumidor (c2c) caso en el cual los </w:t>
      </w:r>
      <w:r w:rsidR="00B601C3" w:rsidRPr="00B601C3">
        <w:rPr>
          <w:sz w:val="18"/>
          <w:szCs w:val="18"/>
        </w:rPr>
        <w:t>particulares</w:t>
      </w:r>
      <w:r w:rsidRPr="00B601C3">
        <w:rPr>
          <w:sz w:val="18"/>
          <w:szCs w:val="18"/>
        </w:rPr>
        <w:t xml:space="preserve"> </w:t>
      </w:r>
      <w:r w:rsidR="00B601C3" w:rsidRPr="00B601C3">
        <w:rPr>
          <w:sz w:val="18"/>
          <w:szCs w:val="18"/>
        </w:rPr>
        <w:t>interactúan</w:t>
      </w:r>
      <w:r w:rsidRPr="00B601C3">
        <w:rPr>
          <w:sz w:val="18"/>
          <w:szCs w:val="18"/>
        </w:rPr>
        <w:t xml:space="preserve"> entre sí y finalmente el comercio </w:t>
      </w:r>
      <w:r w:rsidR="00B601C3" w:rsidRPr="00B601C3">
        <w:rPr>
          <w:sz w:val="18"/>
          <w:szCs w:val="18"/>
        </w:rPr>
        <w:t>electrónico</w:t>
      </w:r>
      <w:r w:rsidRPr="00B601C3">
        <w:rPr>
          <w:sz w:val="18"/>
          <w:szCs w:val="18"/>
        </w:rPr>
        <w:t xml:space="preserve"> entre el gobierno y el gobierno (g2g) donde las administraciones (o gobiernos) </w:t>
      </w:r>
      <w:r w:rsidR="00B601C3" w:rsidRPr="00B601C3">
        <w:rPr>
          <w:sz w:val="18"/>
          <w:szCs w:val="18"/>
        </w:rPr>
        <w:t>interactúan</w:t>
      </w:r>
      <w:r w:rsidRPr="00B601C3">
        <w:rPr>
          <w:sz w:val="18"/>
          <w:szCs w:val="18"/>
        </w:rPr>
        <w:t xml:space="preserve"> entre sí.</w:t>
      </w:r>
    </w:p>
    <w:p w:rsidR="00410F44" w:rsidRPr="00B601C3" w:rsidRDefault="00410F44" w:rsidP="00F72C95">
      <w:pPr>
        <w:jc w:val="both"/>
        <w:rPr>
          <w:sz w:val="18"/>
          <w:szCs w:val="18"/>
        </w:rPr>
        <w:pPrChange w:id="101" w:author="MRLaptop" w:date="2013-09-11T19:51:00Z">
          <w:pPr/>
        </w:pPrChange>
      </w:pPr>
      <w:r w:rsidRPr="00B601C3">
        <w:rPr>
          <w:sz w:val="18"/>
          <w:szCs w:val="18"/>
        </w:rPr>
        <w:tab/>
        <w:t xml:space="preserve">La segunda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es en </w:t>
      </w:r>
      <w:r w:rsidR="00B601C3" w:rsidRPr="00B601C3">
        <w:rPr>
          <w:sz w:val="18"/>
          <w:szCs w:val="18"/>
        </w:rPr>
        <w:t>función</w:t>
      </w:r>
      <w:r w:rsidRPr="00B601C3">
        <w:rPr>
          <w:sz w:val="18"/>
          <w:szCs w:val="18"/>
        </w:rPr>
        <w:t xml:space="preserve"> al medio utilizado, donde encontramos Comercio </w:t>
      </w:r>
      <w:r w:rsidR="009B1D6D" w:rsidRPr="00B601C3">
        <w:rPr>
          <w:sz w:val="18"/>
          <w:szCs w:val="18"/>
        </w:rPr>
        <w:t>electrónico</w:t>
      </w:r>
      <w:r w:rsidRPr="00B601C3">
        <w:rPr>
          <w:sz w:val="18"/>
          <w:szCs w:val="18"/>
        </w:rPr>
        <w:t xml:space="preserve"> directo y Comercio </w:t>
      </w:r>
      <w:r w:rsidR="00B601C3" w:rsidRPr="00B601C3">
        <w:rPr>
          <w:sz w:val="18"/>
          <w:szCs w:val="18"/>
        </w:rPr>
        <w:t>electrónico</w:t>
      </w:r>
      <w:r w:rsidRPr="00B601C3">
        <w:rPr>
          <w:sz w:val="18"/>
          <w:szCs w:val="18"/>
        </w:rPr>
        <w:t xml:space="preserve"> indirecto . El Comercio </w:t>
      </w:r>
      <w:r w:rsidR="009B1D6D" w:rsidRPr="00B601C3">
        <w:rPr>
          <w:sz w:val="18"/>
          <w:szCs w:val="18"/>
        </w:rPr>
        <w:t>electrónico</w:t>
      </w:r>
      <w:r w:rsidRPr="00B601C3">
        <w:rPr>
          <w:sz w:val="18"/>
          <w:szCs w:val="18"/>
        </w:rPr>
        <w:t xml:space="preserve"> directo (o on-line) es el que tiene por objeto la transacción de bienes intangibles, en los cuales el pedido, pago y envío se producen on line, siendo claros ejemplos de esta modalidad las transacciones de software y música. Por otro lado el Comercio </w:t>
      </w:r>
      <w:r w:rsidR="00B601C3" w:rsidRPr="00B601C3">
        <w:rPr>
          <w:sz w:val="18"/>
          <w:szCs w:val="18"/>
        </w:rPr>
        <w:t>electrónico</w:t>
      </w:r>
      <w:r w:rsidRPr="00B601C3">
        <w:rPr>
          <w:sz w:val="18"/>
          <w:szCs w:val="18"/>
        </w:rPr>
        <w:t xml:space="preserve">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00D3F" w:rsidRDefault="00410F44" w:rsidP="00F72C95">
      <w:pPr>
        <w:jc w:val="both"/>
        <w:rPr>
          <w:sz w:val="18"/>
          <w:szCs w:val="18"/>
        </w:rPr>
        <w:pPrChange w:id="102" w:author="MRLaptop" w:date="2013-09-11T19:51:00Z">
          <w:pPr/>
        </w:pPrChange>
      </w:pPr>
      <w:r w:rsidRPr="00B601C3">
        <w:rPr>
          <w:sz w:val="18"/>
          <w:szCs w:val="18"/>
        </w:rPr>
        <w:tab/>
        <w:t xml:space="preserve">Finalmente el tercer criterio de </w:t>
      </w:r>
      <w:r w:rsidR="00B601C3" w:rsidRPr="00B601C3">
        <w:rPr>
          <w:sz w:val="18"/>
          <w:szCs w:val="18"/>
        </w:rPr>
        <w:t>clasificación</w:t>
      </w:r>
      <w:r w:rsidRPr="00B601C3">
        <w:rPr>
          <w:sz w:val="18"/>
          <w:szCs w:val="18"/>
        </w:rPr>
        <w:t xml:space="preserve"> categoriza el e-comerce según el entorno </w:t>
      </w:r>
      <w:r w:rsidR="00B601C3" w:rsidRPr="00B601C3">
        <w:rPr>
          <w:sz w:val="18"/>
          <w:szCs w:val="18"/>
        </w:rPr>
        <w:t>tecnológico</w:t>
      </w:r>
      <w:r w:rsidRPr="00B601C3">
        <w:rPr>
          <w:sz w:val="18"/>
          <w:szCs w:val="18"/>
        </w:rPr>
        <w:t xml:space="preserve"> en el cual se desenvuelve. Es este caso tenemos Comercio </w:t>
      </w:r>
      <w:r w:rsidR="009B1D6D" w:rsidRPr="00B601C3">
        <w:rPr>
          <w:sz w:val="18"/>
          <w:szCs w:val="18"/>
        </w:rPr>
        <w:t>electrónico</w:t>
      </w:r>
      <w:r w:rsidRPr="00B601C3">
        <w:rPr>
          <w:sz w:val="18"/>
          <w:szCs w:val="18"/>
        </w:rPr>
        <w:t xml:space="preserve"> abierto donde los contratos comerciales se ejecutan en redes abiertas de telecomunicaciones (Internet por ejemplo) y Comercio </w:t>
      </w:r>
      <w:r w:rsidR="009B1D6D" w:rsidRPr="00B601C3">
        <w:rPr>
          <w:sz w:val="18"/>
          <w:szCs w:val="18"/>
        </w:rPr>
        <w:t>electrónico</w:t>
      </w:r>
      <w:r w:rsidRPr="00B601C3">
        <w:rPr>
          <w:sz w:val="18"/>
          <w:szCs w:val="18"/>
        </w:rPr>
        <w:t xml:space="preserve"> cerrado donde la </w:t>
      </w:r>
      <w:r w:rsidR="009B1D6D" w:rsidRPr="00B601C3">
        <w:rPr>
          <w:sz w:val="18"/>
          <w:szCs w:val="18"/>
        </w:rPr>
        <w:t>contratación</w:t>
      </w:r>
      <w:r w:rsidRPr="00B601C3">
        <w:rPr>
          <w:sz w:val="18"/>
          <w:szCs w:val="18"/>
        </w:rPr>
        <w:t xml:space="preserve"> tiene lugar en redes cerradas, </w:t>
      </w:r>
      <w:r w:rsidR="009B1D6D" w:rsidRPr="00B601C3">
        <w:rPr>
          <w:sz w:val="18"/>
          <w:szCs w:val="18"/>
        </w:rPr>
        <w:t>en</w:t>
      </w:r>
      <w:r w:rsidRPr="00B601C3">
        <w:rPr>
          <w:sz w:val="18"/>
          <w:szCs w:val="18"/>
        </w:rPr>
        <w:t xml:space="preserve"> las que solo pueden operar quieres cuentan con la pertinente </w:t>
      </w:r>
      <w:r w:rsidR="009B1D6D" w:rsidRPr="00B601C3">
        <w:rPr>
          <w:sz w:val="18"/>
          <w:szCs w:val="18"/>
        </w:rPr>
        <w:t>habilitación</w:t>
      </w:r>
      <w:r w:rsidRPr="00B601C3">
        <w:rPr>
          <w:sz w:val="18"/>
          <w:szCs w:val="18"/>
        </w:rPr>
        <w:t xml:space="preserve"> contractual, sin la cual el acceso a dichas redes es imposible.</w:t>
      </w:r>
    </w:p>
    <w:p w:rsidR="00E35A70" w:rsidRDefault="00E35A70" w:rsidP="00F72C95">
      <w:pPr>
        <w:jc w:val="both"/>
        <w:rPr>
          <w:ins w:id="103" w:author="MRLaptop" w:date="2013-09-11T19:25:00Z"/>
        </w:rPr>
        <w:pPrChange w:id="104" w:author="MRLaptop" w:date="2013-09-11T19:51:00Z">
          <w:pPr/>
        </w:pPrChange>
      </w:pPr>
      <w:ins w:id="105" w:author="MRLaptop" w:date="2013-09-11T19:25:00Z">
        <w:r>
          <w:br w:type="page"/>
        </w:r>
      </w:ins>
    </w:p>
    <w:p w:rsidR="00E35A70" w:rsidRDefault="00E35A70" w:rsidP="00F72C95">
      <w:pPr>
        <w:jc w:val="both"/>
        <w:rPr>
          <w:ins w:id="106" w:author="MRLaptop" w:date="2013-09-11T19:25:00Z"/>
        </w:rPr>
        <w:pPrChange w:id="107" w:author="MRLaptop" w:date="2013-09-11T19:51:00Z">
          <w:pPr/>
        </w:pPrChange>
      </w:pPr>
      <w:ins w:id="108" w:author="MRLaptop" w:date="2013-09-11T19:25:00Z">
        <w:r>
          <w:lastRenderedPageBreak/>
          <w:br w:type="page"/>
        </w:r>
      </w:ins>
    </w:p>
    <w:p w:rsidR="00634CDC" w:rsidDel="00E35A70" w:rsidRDefault="00634CDC" w:rsidP="00F72C95">
      <w:pPr>
        <w:jc w:val="both"/>
        <w:rPr>
          <w:del w:id="109" w:author="MRLaptop" w:date="2013-09-11T19:25:00Z"/>
        </w:rPr>
        <w:pPrChange w:id="110" w:author="MRLaptop" w:date="2013-09-11T19:51:00Z">
          <w:pPr/>
        </w:pPrChange>
      </w:pPr>
    </w:p>
    <w:p w:rsidR="006206A7" w:rsidRDefault="00844DE6" w:rsidP="00F72C95">
      <w:pPr>
        <w:pStyle w:val="Ttulo2"/>
        <w:numPr>
          <w:ilvl w:val="0"/>
          <w:numId w:val="5"/>
        </w:numPr>
        <w:jc w:val="both"/>
        <w:pPrChange w:id="111" w:author="MRLaptop" w:date="2013-09-11T19:51:00Z">
          <w:pPr>
            <w:pStyle w:val="Ttulo2"/>
            <w:numPr>
              <w:ilvl w:val="0"/>
              <w:numId w:val="5"/>
            </w:numPr>
            <w:ind w:left="360" w:hanging="360"/>
          </w:pPr>
        </w:pPrChange>
      </w:pPr>
      <w:bookmarkStart w:id="112" w:name="_Toc366690008"/>
      <w:r w:rsidRPr="003417B6">
        <w:t>Marketplaces</w:t>
      </w:r>
      <w:bookmarkEnd w:id="112"/>
    </w:p>
    <w:p w:rsidR="00400D3F" w:rsidRPr="00400D3F" w:rsidRDefault="00400D3F" w:rsidP="00F72C95">
      <w:pPr>
        <w:jc w:val="both"/>
        <w:pPrChange w:id="113" w:author="MRLaptop" w:date="2013-09-11T19:51:00Z">
          <w:pPr/>
        </w:pPrChange>
      </w:pPr>
    </w:p>
    <w:p w:rsidR="00AC3F80" w:rsidRDefault="00AC3F80" w:rsidP="00F72C95">
      <w:pPr>
        <w:ind w:firstLine="708"/>
        <w:jc w:val="both"/>
        <w:rPr>
          <w:sz w:val="18"/>
          <w:szCs w:val="18"/>
        </w:rPr>
        <w:pPrChange w:id="114" w:author="MRLaptop" w:date="2013-09-11T19:51:00Z">
          <w:pPr>
            <w:ind w:firstLine="708"/>
          </w:pPr>
        </w:pPrChange>
      </w:pPr>
      <w:r w:rsidRPr="00AC3F80">
        <w:rPr>
          <w:sz w:val="18"/>
          <w:szCs w:val="18"/>
        </w:rPr>
        <w:t>Con el uso de la tecnología informática y el internet en los negocios muchos conceptos se han transformado hasta el punto de que han nacido nuevas definiciones, todas precedidas con la muy usada "e".</w:t>
      </w:r>
    </w:p>
    <w:p w:rsidR="00AC3F80" w:rsidRDefault="00AC3F80" w:rsidP="00F72C95">
      <w:pPr>
        <w:ind w:firstLine="708"/>
        <w:jc w:val="both"/>
        <w:rPr>
          <w:sz w:val="18"/>
          <w:szCs w:val="18"/>
        </w:rPr>
        <w:pPrChange w:id="115" w:author="MRLaptop" w:date="2013-09-11T19:51:00Z">
          <w:pPr>
            <w:ind w:firstLine="708"/>
          </w:pPr>
        </w:pPrChange>
      </w:pPr>
      <w:r w:rsidRPr="00AC3F80">
        <w:rPr>
          <w:sz w:val="18"/>
          <w:szCs w:val="18"/>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AC3F80" w:rsidRDefault="00AC3F80" w:rsidP="00F72C95">
      <w:pPr>
        <w:ind w:firstLine="708"/>
        <w:jc w:val="both"/>
        <w:rPr>
          <w:sz w:val="18"/>
          <w:szCs w:val="18"/>
        </w:rPr>
        <w:pPrChange w:id="116" w:author="MRLaptop" w:date="2013-09-11T19:51:00Z">
          <w:pPr>
            <w:ind w:firstLine="708"/>
          </w:pPr>
        </w:pPrChange>
      </w:pPr>
      <w:r w:rsidRPr="00AC3F80">
        <w:rPr>
          <w:sz w:val="18"/>
          <w:szCs w:val="18"/>
        </w:rPr>
        <w:t>De hecho, cada vez más analistas de mercado pronostican que buena parte de los servicios de mayor éxito en el futuro, precisamente vendrán de la combinación de la oferta de empresas procedentes de diferentes sectores de la industria.</w:t>
      </w:r>
    </w:p>
    <w:p w:rsidR="00AC3F80" w:rsidRDefault="00AC3F80" w:rsidP="00F72C95">
      <w:pPr>
        <w:ind w:firstLine="708"/>
        <w:jc w:val="both"/>
        <w:rPr>
          <w:sz w:val="18"/>
          <w:szCs w:val="18"/>
        </w:rPr>
        <w:pPrChange w:id="117" w:author="MRLaptop" w:date="2013-09-11T19:51:00Z">
          <w:pPr>
            <w:ind w:firstLine="708"/>
          </w:pPr>
        </w:pPrChange>
      </w:pPr>
      <w:r w:rsidRPr="00AC3F80">
        <w:rPr>
          <w:sz w:val="18"/>
          <w:szCs w:val="18"/>
        </w:rPr>
        <w:t xml:space="preserve">El e-marketplace que es comúnmente conocido como mercado electrónico, un mercado electrónico es un mercado virtual donde los compradores y vendedores se reúnen como en un mercado tradicional sólo que en este caso, todas las interacciones se realizan de forma virtual. </w:t>
      </w:r>
    </w:p>
    <w:p w:rsidR="00AC3F80" w:rsidRDefault="00AC3F80" w:rsidP="00F72C95">
      <w:pPr>
        <w:ind w:firstLine="708"/>
        <w:jc w:val="both"/>
        <w:pPrChange w:id="118" w:author="MRLaptop" w:date="2013-09-11T19:51:00Z">
          <w:pPr>
            <w:ind w:firstLine="708"/>
          </w:pPr>
        </w:pPrChange>
      </w:pPr>
      <w:r w:rsidRPr="00AC3F80">
        <w:rPr>
          <w:sz w:val="18"/>
          <w:szCs w:val="18"/>
        </w:rPr>
        <w:t>El eMarketPlace ofrece un modelo en el que todos los participantes salen ganando beneficiándose de los nuevos negocios colaborativos que sustenta:</w:t>
      </w:r>
    </w:p>
    <w:p w:rsidR="00AC3F80" w:rsidRDefault="00AC3F80" w:rsidP="00F72C95">
      <w:pPr>
        <w:pStyle w:val="Prrafodelista"/>
        <w:numPr>
          <w:ilvl w:val="0"/>
          <w:numId w:val="1"/>
        </w:numPr>
        <w:spacing w:before="100" w:beforeAutospacing="1" w:after="100" w:afterAutospacing="1" w:line="270" w:lineRule="atLeast"/>
        <w:jc w:val="both"/>
        <w:rPr>
          <w:sz w:val="18"/>
          <w:szCs w:val="18"/>
        </w:rPr>
        <w:pPrChange w:id="119" w:author="MRLaptop" w:date="2013-09-11T19:51:00Z">
          <w:pPr>
            <w:pStyle w:val="Prrafodelista"/>
            <w:numPr>
              <w:numId w:val="1"/>
            </w:numPr>
            <w:tabs>
              <w:tab w:val="num" w:pos="360"/>
            </w:tabs>
            <w:spacing w:before="100" w:beforeAutospacing="1" w:after="100" w:afterAutospacing="1" w:line="270" w:lineRule="atLeast"/>
            <w:ind w:left="360" w:hanging="360"/>
          </w:pPr>
        </w:pPrChange>
      </w:pPr>
      <w:r w:rsidRPr="00AC3F80">
        <w:rPr>
          <w:sz w:val="18"/>
          <w:szCs w:val="18"/>
        </w:rPr>
        <w:t>Los usuarios pueden disfrutar de ofertas combinadas, mejoradas y especialmente dirigidas a ellos sin preocuparse de quién provee cada servicio individual.</w:t>
      </w:r>
    </w:p>
    <w:p w:rsidR="00AC3F80" w:rsidRPr="00AC3F80" w:rsidRDefault="00AC3F80" w:rsidP="00F72C95">
      <w:pPr>
        <w:pStyle w:val="Prrafodelista"/>
        <w:numPr>
          <w:ilvl w:val="0"/>
          <w:numId w:val="1"/>
        </w:numPr>
        <w:spacing w:before="100" w:beforeAutospacing="1" w:after="100" w:afterAutospacing="1" w:line="270" w:lineRule="atLeast"/>
        <w:jc w:val="both"/>
        <w:rPr>
          <w:sz w:val="18"/>
          <w:szCs w:val="18"/>
        </w:rPr>
        <w:pPrChange w:id="120" w:author="MRLaptop" w:date="2013-09-11T19:51:00Z">
          <w:pPr>
            <w:pStyle w:val="Prrafodelista"/>
            <w:numPr>
              <w:numId w:val="1"/>
            </w:numPr>
            <w:tabs>
              <w:tab w:val="num" w:pos="360"/>
            </w:tabs>
            <w:spacing w:before="100" w:beforeAutospacing="1" w:after="100" w:afterAutospacing="1" w:line="270" w:lineRule="atLeast"/>
            <w:ind w:left="360" w:hanging="360"/>
          </w:pPr>
        </w:pPrChange>
      </w:pPr>
      <w:r w:rsidRPr="00AC3F80">
        <w:rPr>
          <w:sz w:val="18"/>
          <w:szCs w:val="18"/>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AC3F80" w:rsidRPr="00AC3F80" w:rsidRDefault="00AC3F80" w:rsidP="00F72C95">
      <w:pPr>
        <w:numPr>
          <w:ilvl w:val="0"/>
          <w:numId w:val="1"/>
        </w:numPr>
        <w:spacing w:before="100" w:beforeAutospacing="1" w:after="100" w:afterAutospacing="1" w:line="270" w:lineRule="atLeast"/>
        <w:jc w:val="both"/>
        <w:rPr>
          <w:sz w:val="18"/>
          <w:szCs w:val="18"/>
        </w:rPr>
        <w:pPrChange w:id="121" w:author="MRLaptop" w:date="2013-09-11T19:51:00Z">
          <w:pPr>
            <w:numPr>
              <w:numId w:val="1"/>
            </w:numPr>
            <w:tabs>
              <w:tab w:val="num" w:pos="360"/>
            </w:tabs>
            <w:spacing w:before="100" w:beforeAutospacing="1" w:after="100" w:afterAutospacing="1" w:line="270" w:lineRule="atLeast"/>
            <w:ind w:left="360" w:hanging="360"/>
          </w:pPr>
        </w:pPrChange>
      </w:pPr>
      <w:r w:rsidRPr="00AC3F80">
        <w:rPr>
          <w:sz w:val="18"/>
          <w:szCs w:val="18"/>
        </w:rPr>
        <w:t>Los participantes pueden llegar a nichos de mercado que, de otro modo, serían inaccesibles (concepto de Long Tail), al permitir que otros incorporen sus servicios en su oferta.</w:t>
      </w:r>
    </w:p>
    <w:p w:rsidR="00AC3F80" w:rsidRDefault="00AC3F80" w:rsidP="00F72C95">
      <w:pPr>
        <w:numPr>
          <w:ilvl w:val="0"/>
          <w:numId w:val="1"/>
        </w:numPr>
        <w:spacing w:before="100" w:beforeAutospacing="1" w:after="100" w:afterAutospacing="1" w:line="270" w:lineRule="atLeast"/>
        <w:jc w:val="both"/>
        <w:rPr>
          <w:sz w:val="18"/>
          <w:szCs w:val="18"/>
        </w:rPr>
        <w:pPrChange w:id="122" w:author="MRLaptop" w:date="2013-09-11T19:51:00Z">
          <w:pPr>
            <w:numPr>
              <w:numId w:val="1"/>
            </w:numPr>
            <w:tabs>
              <w:tab w:val="num" w:pos="360"/>
            </w:tabs>
            <w:spacing w:before="100" w:beforeAutospacing="1" w:after="100" w:afterAutospacing="1" w:line="270" w:lineRule="atLeast"/>
            <w:ind w:left="360" w:hanging="360"/>
          </w:pPr>
        </w:pPrChange>
      </w:pPr>
      <w:r w:rsidRPr="00AC3F80">
        <w:rPr>
          <w:sz w:val="18"/>
          <w:szCs w:val="18"/>
        </w:rPr>
        <w:t>Los miembros del eMarketPlace pueden abstraerse de la problemática asociada a gestionar la facturación, el reparto de beneficios, la relación post-venta con los usuarios etc.</w:t>
      </w:r>
    </w:p>
    <w:p w:rsidR="00AC3F80" w:rsidRPr="00AC3F80" w:rsidRDefault="00AC3F80" w:rsidP="00F72C95">
      <w:pPr>
        <w:pStyle w:val="Ttulo3"/>
        <w:numPr>
          <w:ilvl w:val="1"/>
          <w:numId w:val="5"/>
        </w:numPr>
        <w:jc w:val="both"/>
        <w:pPrChange w:id="123" w:author="MRLaptop" w:date="2013-09-11T19:51:00Z">
          <w:pPr>
            <w:pStyle w:val="Ttulo3"/>
            <w:numPr>
              <w:ilvl w:val="1"/>
              <w:numId w:val="5"/>
            </w:numPr>
            <w:ind w:left="792" w:hanging="432"/>
          </w:pPr>
        </w:pPrChange>
      </w:pPr>
      <w:bookmarkStart w:id="124" w:name="_Toc366690009"/>
      <w:r w:rsidRPr="00AC3F80">
        <w:t>Tipos de Marketplaces</w:t>
      </w:r>
      <w:bookmarkEnd w:id="124"/>
    </w:p>
    <w:p w:rsidR="00AC3F80" w:rsidRPr="00F2519D" w:rsidRDefault="00AC3F80" w:rsidP="00F72C95">
      <w:pPr>
        <w:spacing w:before="100" w:beforeAutospacing="1" w:after="100" w:afterAutospacing="1" w:line="270" w:lineRule="atLeast"/>
        <w:ind w:firstLine="708"/>
        <w:jc w:val="both"/>
        <w:rPr>
          <w:sz w:val="18"/>
          <w:szCs w:val="18"/>
        </w:rPr>
        <w:pPrChange w:id="125" w:author="MRLaptop" w:date="2013-09-11T19:51:00Z">
          <w:pPr>
            <w:spacing w:before="100" w:beforeAutospacing="1" w:after="100" w:afterAutospacing="1" w:line="270" w:lineRule="atLeast"/>
            <w:ind w:firstLine="708"/>
          </w:pPr>
        </w:pPrChange>
      </w:pPr>
      <w:r w:rsidRPr="00F2519D">
        <w:rPr>
          <w:sz w:val="18"/>
          <w:szCs w:val="18"/>
        </w:rPr>
        <w:t>Podemos identificar dos tipos de marketplaces según los servicios que los mismos brindan</w:t>
      </w:r>
      <w:sdt>
        <w:sdtPr>
          <w:rPr>
            <w:sz w:val="18"/>
            <w:szCs w:val="18"/>
          </w:rPr>
          <w:id w:val="718735703"/>
          <w:citation/>
        </w:sdtPr>
        <w:sdtContent>
          <w:r w:rsidR="00D420F3" w:rsidRPr="00F2519D">
            <w:rPr>
              <w:sz w:val="18"/>
              <w:szCs w:val="18"/>
            </w:rPr>
            <w:fldChar w:fldCharType="begin"/>
          </w:r>
          <w:r w:rsidRPr="00F2519D">
            <w:rPr>
              <w:sz w:val="18"/>
              <w:szCs w:val="18"/>
            </w:rPr>
            <w:instrText xml:space="preserve"> CITATION Aso02 \l 3082 </w:instrText>
          </w:r>
          <w:r w:rsidR="00D420F3" w:rsidRPr="00F2519D">
            <w:rPr>
              <w:sz w:val="18"/>
              <w:szCs w:val="18"/>
            </w:rPr>
            <w:fldChar w:fldCharType="separate"/>
          </w:r>
          <w:r w:rsidRPr="00F2519D">
            <w:rPr>
              <w:noProof/>
              <w:sz w:val="18"/>
              <w:szCs w:val="18"/>
            </w:rPr>
            <w:t xml:space="preserve"> (2)</w:t>
          </w:r>
          <w:r w:rsidR="00D420F3" w:rsidRPr="00F2519D">
            <w:rPr>
              <w:sz w:val="18"/>
              <w:szCs w:val="18"/>
            </w:rPr>
            <w:fldChar w:fldCharType="end"/>
          </w:r>
        </w:sdtContent>
      </w:sdt>
      <w:r w:rsidRPr="00F2519D">
        <w:rPr>
          <w:sz w:val="18"/>
          <w:szCs w:val="18"/>
        </w:rPr>
        <w:t>:</w:t>
      </w:r>
    </w:p>
    <w:p w:rsidR="00AC3F80" w:rsidRPr="00F2519D" w:rsidRDefault="00AC3F80" w:rsidP="00F72C95">
      <w:pPr>
        <w:pStyle w:val="Prrafodelista"/>
        <w:numPr>
          <w:ilvl w:val="0"/>
          <w:numId w:val="2"/>
        </w:numPr>
        <w:spacing w:before="100" w:beforeAutospacing="1" w:after="100" w:afterAutospacing="1" w:line="270" w:lineRule="atLeast"/>
        <w:jc w:val="both"/>
        <w:rPr>
          <w:sz w:val="18"/>
          <w:szCs w:val="18"/>
        </w:rPr>
        <w:pPrChange w:id="126" w:author="MRLaptop" w:date="2013-09-11T19:51:00Z">
          <w:pPr>
            <w:pStyle w:val="Prrafodelista"/>
            <w:numPr>
              <w:numId w:val="2"/>
            </w:numPr>
            <w:spacing w:before="100" w:beforeAutospacing="1" w:after="100" w:afterAutospacing="1" w:line="270" w:lineRule="atLeast"/>
            <w:ind w:left="1068" w:hanging="360"/>
          </w:pPr>
        </w:pPrChange>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AC3F80" w:rsidRPr="00F2519D" w:rsidRDefault="00AC3F80" w:rsidP="00F72C95">
      <w:pPr>
        <w:pStyle w:val="Prrafodelista"/>
        <w:numPr>
          <w:ilvl w:val="0"/>
          <w:numId w:val="2"/>
        </w:numPr>
        <w:spacing w:before="100" w:beforeAutospacing="1" w:after="100" w:afterAutospacing="1" w:line="270" w:lineRule="atLeast"/>
        <w:jc w:val="both"/>
        <w:rPr>
          <w:sz w:val="18"/>
          <w:szCs w:val="18"/>
        </w:rPr>
        <w:pPrChange w:id="127" w:author="MRLaptop" w:date="2013-09-11T19:51:00Z">
          <w:pPr>
            <w:pStyle w:val="Prrafodelista"/>
            <w:numPr>
              <w:numId w:val="2"/>
            </w:numPr>
            <w:spacing w:before="100" w:beforeAutospacing="1" w:after="100" w:afterAutospacing="1" w:line="270" w:lineRule="atLeast"/>
            <w:ind w:left="1068" w:hanging="360"/>
          </w:pPr>
        </w:pPrChange>
      </w:pPr>
      <w:r w:rsidRPr="00F2519D">
        <w:rPr>
          <w:b/>
          <w:sz w:val="18"/>
          <w:szCs w:val="18"/>
        </w:rPr>
        <w:t>Verticales.</w:t>
      </w:r>
      <w:r w:rsidRPr="00F2519D">
        <w:rPr>
          <w:sz w:val="18"/>
          <w:szCs w:val="18"/>
        </w:rPr>
        <w:t xml:space="preserve"> Son aquellos especializados en ofrecer servicios sectoriales</w:t>
      </w:r>
    </w:p>
    <w:p w:rsidR="00AC3F80" w:rsidRDefault="00AC3F80" w:rsidP="00F72C95">
      <w:pPr>
        <w:spacing w:before="100" w:beforeAutospacing="1" w:after="100" w:afterAutospacing="1" w:line="270" w:lineRule="atLeast"/>
        <w:ind w:left="708"/>
        <w:jc w:val="both"/>
        <w:pPrChange w:id="128" w:author="MRLaptop" w:date="2013-09-11T19:51:00Z">
          <w:pPr>
            <w:spacing w:before="100" w:beforeAutospacing="1" w:after="100" w:afterAutospacing="1" w:line="270" w:lineRule="atLeast"/>
            <w:ind w:left="708"/>
          </w:pPr>
        </w:pPrChange>
      </w:pPr>
    </w:p>
    <w:p w:rsidR="00592BB0" w:rsidRDefault="00AC3F80" w:rsidP="00F72C95">
      <w:pPr>
        <w:keepNext/>
        <w:spacing w:before="100" w:beforeAutospacing="1" w:after="100" w:afterAutospacing="1" w:line="270" w:lineRule="atLeast"/>
        <w:ind w:left="708"/>
        <w:jc w:val="both"/>
        <w:pPrChange w:id="129" w:author="MRLaptop" w:date="2013-09-11T19:51:00Z">
          <w:pPr>
            <w:keepNext/>
            <w:spacing w:before="100" w:beforeAutospacing="1" w:after="100" w:afterAutospacing="1" w:line="270" w:lineRule="atLeast"/>
            <w:ind w:left="708"/>
            <w:jc w:val="center"/>
          </w:pPr>
        </w:pPrChange>
      </w:pPr>
      <w:commentRangeStart w:id="130"/>
      <w:r>
        <w:rPr>
          <w:noProof/>
        </w:rPr>
        <w:drawing>
          <wp:anchor distT="0" distB="0" distL="114300" distR="114300" simplePos="0" relativeHeight="251659264" behindDoc="0" locked="0" layoutInCell="1" allowOverlap="1">
            <wp:simplePos x="0" y="0"/>
            <wp:positionH relativeFrom="column">
              <wp:posOffset>1308735</wp:posOffset>
            </wp:positionH>
            <wp:positionV relativeFrom="paragraph">
              <wp:align>top</wp:align>
            </wp:positionV>
            <wp:extent cx="3654425" cy="1914525"/>
            <wp:effectExtent l="19050" t="0" r="3175" b="0"/>
            <wp:wrapSquare wrapText="bothSides"/>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11"/>
                    <a:srcRect/>
                    <a:stretch>
                      <a:fillRect/>
                    </a:stretch>
                  </pic:blipFill>
                  <pic:spPr bwMode="auto">
                    <a:xfrm>
                      <a:off x="0" y="0"/>
                      <a:ext cx="3654425" cy="1914525"/>
                    </a:xfrm>
                    <a:prstGeom prst="rect">
                      <a:avLst/>
                    </a:prstGeom>
                    <a:noFill/>
                    <a:ln w="9525">
                      <a:noFill/>
                      <a:miter lim="800000"/>
                      <a:headEnd/>
                      <a:tailEnd/>
                    </a:ln>
                  </pic:spPr>
                </pic:pic>
              </a:graphicData>
            </a:graphic>
          </wp:anchor>
        </w:drawing>
      </w:r>
      <w:commentRangeEnd w:id="130"/>
      <w:r w:rsidR="0098128D">
        <w:rPr>
          <w:rStyle w:val="Refdecomentario"/>
        </w:rPr>
        <w:commentReference w:id="130"/>
      </w:r>
      <w:ins w:id="131" w:author="MRLaptop" w:date="2013-09-11T19:25:00Z">
        <w:r w:rsidR="00E35A70">
          <w:br w:type="textWrapping" w:clear="all"/>
        </w:r>
      </w:ins>
    </w:p>
    <w:p w:rsidR="00A1463D" w:rsidRPr="00592BB0" w:rsidRDefault="00592BB0" w:rsidP="00F72C95">
      <w:pPr>
        <w:pStyle w:val="Epgrafe"/>
        <w:jc w:val="both"/>
        <w:rPr>
          <w:color w:val="auto"/>
        </w:rPr>
        <w:pPrChange w:id="132" w:author="MRLaptop" w:date="2013-09-11T19:51:00Z">
          <w:pPr>
            <w:pStyle w:val="Epgrafe"/>
            <w:jc w:val="center"/>
          </w:pPr>
        </w:pPrChange>
      </w:pPr>
      <w:bookmarkStart w:id="133" w:name="_Toc366689019"/>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1</w:t>
      </w:r>
      <w:r w:rsidR="00D420F3" w:rsidRPr="00592BB0">
        <w:rPr>
          <w:color w:val="auto"/>
        </w:rPr>
        <w:fldChar w:fldCharType="end"/>
      </w:r>
      <w:r w:rsidRPr="00592BB0">
        <w:rPr>
          <w:color w:val="auto"/>
        </w:rPr>
        <w:t>: Tipos de Market places</w:t>
      </w:r>
      <w:r>
        <w:rPr>
          <w:color w:val="auto"/>
        </w:rPr>
        <w:t>.</w:t>
      </w:r>
      <w:bookmarkEnd w:id="133"/>
    </w:p>
    <w:p w:rsidR="00A1463D" w:rsidRDefault="00A1463D" w:rsidP="00F72C95">
      <w:pPr>
        <w:pStyle w:val="Ttulo3"/>
        <w:numPr>
          <w:ilvl w:val="1"/>
          <w:numId w:val="5"/>
        </w:numPr>
        <w:jc w:val="both"/>
        <w:pPrChange w:id="134" w:author="MRLaptop" w:date="2013-09-11T19:51:00Z">
          <w:pPr>
            <w:pStyle w:val="Ttulo3"/>
            <w:numPr>
              <w:ilvl w:val="1"/>
              <w:numId w:val="5"/>
            </w:numPr>
            <w:ind w:left="792" w:hanging="432"/>
          </w:pPr>
        </w:pPrChange>
      </w:pPr>
      <w:bookmarkStart w:id="135" w:name="_Toc366690010"/>
      <w:r>
        <w:t>¿Qué ofrecen los marketplaces?</w:t>
      </w:r>
      <w:bookmarkEnd w:id="135"/>
    </w:p>
    <w:p w:rsidR="00A1463D" w:rsidRPr="00F2519D" w:rsidRDefault="00A1463D" w:rsidP="00F72C95">
      <w:pPr>
        <w:spacing w:before="100" w:beforeAutospacing="1" w:after="100" w:afterAutospacing="1" w:line="270" w:lineRule="atLeast"/>
        <w:ind w:firstLine="708"/>
        <w:jc w:val="both"/>
        <w:rPr>
          <w:sz w:val="18"/>
          <w:szCs w:val="18"/>
        </w:rPr>
        <w:pPrChange w:id="136" w:author="MRLaptop" w:date="2013-09-11T19:51:00Z">
          <w:pPr>
            <w:spacing w:before="100" w:beforeAutospacing="1" w:after="100" w:afterAutospacing="1" w:line="270" w:lineRule="atLeast"/>
            <w:ind w:firstLine="708"/>
          </w:pPr>
        </w:pPrChange>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592BB0" w:rsidRDefault="00A1463D" w:rsidP="00F72C95">
      <w:pPr>
        <w:keepNext/>
        <w:spacing w:before="100" w:beforeAutospacing="1" w:after="100" w:afterAutospacing="1" w:line="270" w:lineRule="atLeast"/>
        <w:ind w:firstLine="708"/>
        <w:jc w:val="both"/>
        <w:pPrChange w:id="137" w:author="MRLaptop" w:date="2013-09-11T19:51:00Z">
          <w:pPr>
            <w:keepNext/>
            <w:spacing w:before="100" w:beforeAutospacing="1" w:after="100" w:afterAutospacing="1" w:line="270" w:lineRule="atLeast"/>
            <w:ind w:firstLine="708"/>
          </w:pPr>
        </w:pPrChange>
      </w:pPr>
      <w:r>
        <w:rPr>
          <w:noProof/>
        </w:rPr>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592BB0" w:rsidRPr="00592BB0" w:rsidRDefault="00592BB0" w:rsidP="00F72C95">
      <w:pPr>
        <w:pStyle w:val="Epgrafe"/>
        <w:jc w:val="both"/>
        <w:rPr>
          <w:color w:val="auto"/>
        </w:rPr>
        <w:pPrChange w:id="138" w:author="MRLaptop" w:date="2013-09-11T19:51:00Z">
          <w:pPr>
            <w:pStyle w:val="Epgrafe"/>
            <w:jc w:val="center"/>
          </w:pPr>
        </w:pPrChange>
      </w:pPr>
      <w:bookmarkStart w:id="139" w:name="_Toc366689020"/>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2</w:t>
      </w:r>
      <w:r w:rsidR="00D420F3" w:rsidRPr="00592BB0">
        <w:rPr>
          <w:color w:val="auto"/>
        </w:rPr>
        <w:fldChar w:fldCharType="end"/>
      </w:r>
      <w:r w:rsidRPr="00592BB0">
        <w:rPr>
          <w:color w:val="auto"/>
        </w:rPr>
        <w:t>: Infraestructura común de los Marketplaces</w:t>
      </w:r>
      <w:r>
        <w:rPr>
          <w:color w:val="auto"/>
        </w:rPr>
        <w:t>.</w:t>
      </w:r>
      <w:bookmarkEnd w:id="139"/>
    </w:p>
    <w:p w:rsidR="00A1463D" w:rsidRDefault="00A1463D" w:rsidP="00F72C95">
      <w:pPr>
        <w:spacing w:before="100" w:beforeAutospacing="1" w:after="100" w:afterAutospacing="1" w:line="270" w:lineRule="atLeast"/>
        <w:ind w:firstLine="708"/>
        <w:jc w:val="both"/>
        <w:pPrChange w:id="140" w:author="MRLaptop" w:date="2013-09-11T19:51:00Z">
          <w:pPr>
            <w:spacing w:before="100" w:beforeAutospacing="1" w:after="100" w:afterAutospacing="1" w:line="270" w:lineRule="atLeast"/>
            <w:ind w:firstLine="708"/>
          </w:pPr>
        </w:pPrChange>
      </w:pPr>
      <w:r w:rsidRPr="00AC3F80">
        <w:t xml:space="preserve"> </w:t>
      </w:r>
    </w:p>
    <w:p w:rsidR="00C3656F" w:rsidRDefault="009815AC" w:rsidP="00F72C95">
      <w:pPr>
        <w:pStyle w:val="Ttulo3"/>
        <w:numPr>
          <w:ilvl w:val="1"/>
          <w:numId w:val="5"/>
        </w:numPr>
        <w:jc w:val="both"/>
        <w:pPrChange w:id="141" w:author="MRLaptop" w:date="2013-09-11T19:51:00Z">
          <w:pPr>
            <w:pStyle w:val="Ttulo3"/>
            <w:numPr>
              <w:ilvl w:val="1"/>
              <w:numId w:val="5"/>
            </w:numPr>
            <w:ind w:left="792" w:hanging="432"/>
          </w:pPr>
        </w:pPrChange>
      </w:pPr>
      <w:r>
        <w:t xml:space="preserve"> </w:t>
      </w:r>
      <w:bookmarkStart w:id="142" w:name="_Toc366690011"/>
      <w:r w:rsidR="00EC20A5" w:rsidRPr="00C3656F">
        <w:t>Beneficios</w:t>
      </w:r>
      <w:r w:rsidR="00C3656F" w:rsidRPr="00C3656F">
        <w:t xml:space="preserve"> para las empresas</w:t>
      </w:r>
      <w:bookmarkEnd w:id="142"/>
    </w:p>
    <w:p w:rsidR="00C3656F" w:rsidRPr="00C3656F" w:rsidRDefault="00C3656F" w:rsidP="00F72C95">
      <w:pPr>
        <w:spacing w:before="100" w:beforeAutospacing="1" w:after="100" w:afterAutospacing="1" w:line="270" w:lineRule="atLeast"/>
        <w:ind w:firstLine="708"/>
        <w:jc w:val="both"/>
        <w:rPr>
          <w:rFonts w:cstheme="minorHAnsi"/>
          <w:sz w:val="18"/>
          <w:szCs w:val="18"/>
        </w:rPr>
        <w:pPrChange w:id="143" w:author="MRLaptop" w:date="2013-09-11T19:51:00Z">
          <w:pPr>
            <w:spacing w:before="100" w:beforeAutospacing="1" w:after="100" w:afterAutospacing="1" w:line="270" w:lineRule="atLeast"/>
            <w:ind w:firstLine="708"/>
          </w:pPr>
        </w:pPrChange>
      </w:pPr>
      <w:r w:rsidRPr="00C3656F">
        <w:rPr>
          <w:rFonts w:cstheme="minorHAnsi"/>
          <w:sz w:val="18"/>
          <w:szCs w:val="18"/>
        </w:rPr>
        <w:t xml:space="preserve">Vale destacar que sin duda alguna los marketplaces traen, a las empresas que lo implemtan como modelo de comercio electrónico, una serie de </w:t>
      </w:r>
      <w:r w:rsidR="00EC20A5" w:rsidRPr="00C3656F">
        <w:rPr>
          <w:rFonts w:cstheme="minorHAnsi"/>
          <w:sz w:val="18"/>
          <w:szCs w:val="18"/>
        </w:rPr>
        <w:t>ventajas</w:t>
      </w:r>
      <w:r w:rsidRPr="00C3656F">
        <w:rPr>
          <w:rFonts w:cstheme="minorHAnsi"/>
          <w:sz w:val="18"/>
          <w:szCs w:val="18"/>
        </w:rPr>
        <w:t xml:space="preserve"> tanto en el ámbito comercial como el ámbito administrativo</w:t>
      </w:r>
    </w:p>
    <w:p w:rsidR="00C3656F" w:rsidRDefault="00C3656F" w:rsidP="00F72C95">
      <w:pPr>
        <w:spacing w:before="100" w:beforeAutospacing="1" w:after="100" w:afterAutospacing="1" w:line="270" w:lineRule="atLeast"/>
        <w:ind w:firstLine="708"/>
        <w:jc w:val="both"/>
        <w:rPr>
          <w:rFonts w:cstheme="minorHAnsi"/>
          <w:sz w:val="18"/>
          <w:szCs w:val="18"/>
        </w:rPr>
        <w:pPrChange w:id="144" w:author="MRLaptop" w:date="2013-09-11T19:51:00Z">
          <w:pPr>
            <w:spacing w:before="100" w:beforeAutospacing="1" w:after="100" w:afterAutospacing="1" w:line="270" w:lineRule="atLeast"/>
            <w:ind w:firstLine="708"/>
          </w:pPr>
        </w:pPrChange>
      </w:pPr>
      <w:r w:rsidRPr="00C3656F">
        <w:rPr>
          <w:rFonts w:cstheme="minorHAnsi"/>
          <w:sz w:val="18"/>
          <w:szCs w:val="18"/>
        </w:rPr>
        <w:t xml:space="preserve">Para las empresas compradoras, como beneficios comerciales, un marketplace brinda un mayor acceso a los proveedores, a los productos y servicios, acceso a productos y servicios especializados </w:t>
      </w:r>
      <w:r w:rsidR="00E8717A" w:rsidRPr="00C3656F">
        <w:rPr>
          <w:rFonts w:cstheme="minorHAnsi"/>
          <w:sz w:val="18"/>
          <w:szCs w:val="18"/>
        </w:rPr>
        <w:t>difíciles</w:t>
      </w:r>
      <w:r w:rsidRPr="00C3656F">
        <w:rPr>
          <w:rFonts w:cstheme="minorHAnsi"/>
          <w:sz w:val="18"/>
          <w:szCs w:val="18"/>
        </w:rPr>
        <w:t xml:space="preserve"> de encontrar, acceso a información relacionada a los bienes y servicios que consume </w:t>
      </w:r>
      <w:r w:rsidR="00EC20A5" w:rsidRPr="00C3656F">
        <w:rPr>
          <w:rFonts w:cstheme="minorHAnsi"/>
          <w:sz w:val="18"/>
          <w:szCs w:val="18"/>
        </w:rPr>
        <w:t>así</w:t>
      </w:r>
      <w:r w:rsidRPr="00C3656F">
        <w:rPr>
          <w:rFonts w:cstheme="minorHAnsi"/>
          <w:sz w:val="18"/>
          <w:szCs w:val="18"/>
        </w:rPr>
        <w:t xml:space="preserve"> como una negociación dinámica y transparente al momento de operar.</w:t>
      </w:r>
    </w:p>
    <w:p w:rsidR="00C3656F" w:rsidRPr="00C3656F" w:rsidRDefault="00C3656F" w:rsidP="00F72C95">
      <w:pPr>
        <w:spacing w:before="100" w:beforeAutospacing="1" w:after="100" w:afterAutospacing="1" w:line="270" w:lineRule="atLeast"/>
        <w:ind w:firstLine="708"/>
        <w:jc w:val="both"/>
        <w:rPr>
          <w:rFonts w:cstheme="minorHAnsi"/>
          <w:sz w:val="18"/>
          <w:szCs w:val="18"/>
        </w:rPr>
        <w:pPrChange w:id="145" w:author="MRLaptop" w:date="2013-09-11T19:51:00Z">
          <w:pPr>
            <w:spacing w:before="100" w:beforeAutospacing="1" w:after="100" w:afterAutospacing="1" w:line="270" w:lineRule="atLeast"/>
            <w:ind w:firstLine="708"/>
          </w:pPr>
        </w:pPrChange>
      </w:pPr>
      <w:r w:rsidRPr="00C3656F">
        <w:rPr>
          <w:rFonts w:cstheme="minorHAnsi"/>
          <w:sz w:val="18"/>
          <w:szCs w:val="18"/>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p>
    <w:p w:rsidR="00C3656F" w:rsidRPr="00C3656F" w:rsidRDefault="00C3656F" w:rsidP="00F72C95">
      <w:pPr>
        <w:spacing w:before="100" w:beforeAutospacing="1" w:after="100" w:afterAutospacing="1" w:line="270" w:lineRule="atLeast"/>
        <w:ind w:firstLine="708"/>
        <w:jc w:val="both"/>
        <w:rPr>
          <w:sz w:val="18"/>
          <w:szCs w:val="18"/>
        </w:rPr>
        <w:pPrChange w:id="146" w:author="MRLaptop" w:date="2013-09-11T19:51:00Z">
          <w:pPr>
            <w:spacing w:before="100" w:beforeAutospacing="1" w:after="100" w:afterAutospacing="1" w:line="270" w:lineRule="atLeast"/>
            <w:ind w:firstLine="708"/>
          </w:pPr>
        </w:pPrChange>
      </w:pPr>
      <w:r w:rsidRPr="00C3656F">
        <w:rPr>
          <w:sz w:val="18"/>
          <w:szCs w:val="18"/>
        </w:rPr>
        <w:t xml:space="preserve">Por otro lado, para las empresas vendedoras, en cuanto a beneficios comerciales se puede detectar la mejora de la comunicación y servicio al cliente, incremento del </w:t>
      </w:r>
      <w:r w:rsidR="00EC20A5" w:rsidRPr="00C3656F">
        <w:rPr>
          <w:sz w:val="18"/>
          <w:szCs w:val="18"/>
        </w:rPr>
        <w:t>número</w:t>
      </w:r>
      <w:r w:rsidRPr="00C3656F">
        <w:rPr>
          <w:sz w:val="18"/>
          <w:szCs w:val="18"/>
        </w:rPr>
        <w:t xml:space="preserve"> de clientes potenciales y oportunidades de negocio, actualización y personalización de </w:t>
      </w:r>
      <w:r w:rsidR="00EC20A5" w:rsidRPr="00C3656F">
        <w:rPr>
          <w:sz w:val="18"/>
          <w:szCs w:val="18"/>
        </w:rPr>
        <w:t>catálogos</w:t>
      </w:r>
      <w:r w:rsidRPr="00C3656F">
        <w:rPr>
          <w:sz w:val="18"/>
          <w:szCs w:val="18"/>
        </w:rPr>
        <w:t xml:space="preserve"> online, reducción de costos de adquisición de nuevos clientes, acceso a un nuevo canal de ventas, etc.</w:t>
      </w:r>
    </w:p>
    <w:p w:rsidR="00103219" w:rsidRDefault="00C3656F" w:rsidP="00F72C95">
      <w:pPr>
        <w:spacing w:before="100" w:beforeAutospacing="1" w:after="100" w:afterAutospacing="1" w:line="270" w:lineRule="atLeast"/>
        <w:ind w:firstLine="708"/>
        <w:jc w:val="both"/>
        <w:rPr>
          <w:sz w:val="18"/>
          <w:szCs w:val="18"/>
        </w:rPr>
        <w:pPrChange w:id="147" w:author="MRLaptop" w:date="2013-09-11T19:51:00Z">
          <w:pPr>
            <w:spacing w:before="100" w:beforeAutospacing="1" w:after="100" w:afterAutospacing="1" w:line="270" w:lineRule="atLeast"/>
            <w:ind w:firstLine="708"/>
          </w:pPr>
        </w:pPrChange>
      </w:pPr>
      <w:r w:rsidRPr="00C3656F">
        <w:rPr>
          <w:sz w:val="18"/>
          <w:szCs w:val="18"/>
        </w:rPr>
        <w:t xml:space="preserve">En cuanto a beneficios en gestión, la disminución de los costos del proceso de gestión comercial, la centralización de servicios de facturación, cobro, financiación y logística, mejora en la gestión de los inventarios y actualización de </w:t>
      </w:r>
      <w:r w:rsidR="00EC20A5" w:rsidRPr="00C3656F">
        <w:rPr>
          <w:sz w:val="18"/>
          <w:szCs w:val="18"/>
        </w:rPr>
        <w:t>catálogos</w:t>
      </w:r>
      <w:r w:rsidRPr="00C3656F">
        <w:rPr>
          <w:sz w:val="18"/>
          <w:szCs w:val="18"/>
        </w:rPr>
        <w:t xml:space="preserve"> automatizados y optimización de costos.</w:t>
      </w:r>
    </w:p>
    <w:p w:rsidR="00634CDC" w:rsidRDefault="00634CDC" w:rsidP="00F72C95">
      <w:pPr>
        <w:spacing w:before="100" w:beforeAutospacing="1" w:after="100" w:afterAutospacing="1" w:line="270" w:lineRule="atLeast"/>
        <w:ind w:firstLine="708"/>
        <w:jc w:val="both"/>
        <w:pPrChange w:id="148" w:author="MRLaptop" w:date="2013-09-11T19:51:00Z">
          <w:pPr>
            <w:spacing w:before="100" w:beforeAutospacing="1" w:after="100" w:afterAutospacing="1" w:line="270" w:lineRule="atLeast"/>
            <w:ind w:firstLine="708"/>
          </w:pPr>
        </w:pPrChange>
      </w:pPr>
    </w:p>
    <w:p w:rsidR="00C339B2" w:rsidRDefault="00C339B2" w:rsidP="00F72C95">
      <w:pPr>
        <w:pStyle w:val="Ttulo3"/>
        <w:numPr>
          <w:ilvl w:val="1"/>
          <w:numId w:val="5"/>
        </w:numPr>
        <w:jc w:val="both"/>
        <w:pPrChange w:id="149" w:author="MRLaptop" w:date="2013-09-11T19:51:00Z">
          <w:pPr>
            <w:pStyle w:val="Ttulo3"/>
            <w:numPr>
              <w:ilvl w:val="1"/>
              <w:numId w:val="5"/>
            </w:numPr>
            <w:ind w:left="792" w:hanging="432"/>
          </w:pPr>
        </w:pPrChange>
      </w:pPr>
      <w:r>
        <w:t xml:space="preserve"> </w:t>
      </w:r>
      <w:bookmarkStart w:id="150" w:name="_Toc366690012"/>
      <w:r>
        <w:t>Medios de pago y seguridad</w:t>
      </w:r>
      <w:bookmarkEnd w:id="150"/>
    </w:p>
    <w:p w:rsidR="00C339B2" w:rsidRPr="00C339B2" w:rsidRDefault="00C339B2" w:rsidP="00F72C95">
      <w:pPr>
        <w:jc w:val="both"/>
        <w:pPrChange w:id="151" w:author="MRLaptop" w:date="2013-09-11T19:51:00Z">
          <w:pPr/>
        </w:pPrChange>
      </w:pPr>
    </w:p>
    <w:p w:rsidR="00C339B2" w:rsidRDefault="00C339B2" w:rsidP="00F72C95">
      <w:pPr>
        <w:pStyle w:val="NormalWeb"/>
        <w:spacing w:before="0" w:beforeAutospacing="0" w:after="0" w:afterAutospacing="0"/>
        <w:ind w:firstLine="708"/>
        <w:jc w:val="both"/>
        <w:pPrChange w:id="152" w:author="MRLaptop" w:date="2013-09-11T19:51:00Z">
          <w:pPr>
            <w:pStyle w:val="NormalWeb"/>
            <w:spacing w:before="0" w:beforeAutospacing="0" w:after="0" w:afterAutospacing="0"/>
            <w:ind w:firstLine="708"/>
          </w:pPr>
        </w:pPrChange>
      </w:pPr>
      <w:r>
        <w:rPr>
          <w:rFonts w:ascii="Calibri" w:hAnsi="Calibri" w:cs="Calibri"/>
          <w:color w:val="000000"/>
          <w:sz w:val="18"/>
          <w:szCs w:val="18"/>
        </w:rPr>
        <w:t xml:space="preserve">Los medios de pago en el comercio electrónico se dividen en dos grupos, por un lado los modos de pago </w:t>
      </w:r>
      <w:r w:rsidRPr="004B5733">
        <w:rPr>
          <w:rFonts w:ascii="Calibri" w:hAnsi="Calibri" w:cs="Calibri"/>
          <w:i/>
          <w:color w:val="000000"/>
          <w:sz w:val="18"/>
          <w:szCs w:val="18"/>
          <w:rPrChange w:id="153" w:author="MRLaptop" w:date="2013-09-11T19:27:00Z">
            <w:rPr>
              <w:rFonts w:ascii="Calibri" w:hAnsi="Calibri" w:cs="Calibri"/>
              <w:color w:val="000000"/>
              <w:sz w:val="18"/>
              <w:szCs w:val="18"/>
            </w:rPr>
          </w:rPrChange>
        </w:rPr>
        <w:t>offline</w:t>
      </w:r>
      <w:r>
        <w:rPr>
          <w:rFonts w:ascii="Calibri" w:hAnsi="Calibri" w:cs="Calibri"/>
          <w:color w:val="000000"/>
          <w:sz w:val="18"/>
          <w:szCs w:val="18"/>
        </w:rPr>
        <w:t xml:space="preserve"> y por ot</w:t>
      </w:r>
      <w:r w:rsidR="00C808CE">
        <w:rPr>
          <w:rFonts w:ascii="Calibri" w:hAnsi="Calibri" w:cs="Calibri"/>
          <w:color w:val="000000"/>
          <w:sz w:val="18"/>
          <w:szCs w:val="18"/>
        </w:rPr>
        <w:t xml:space="preserve">ro los modos de pago </w:t>
      </w:r>
      <w:r w:rsidR="00C808CE" w:rsidRPr="001C2B9E">
        <w:rPr>
          <w:rFonts w:ascii="Calibri" w:hAnsi="Calibri" w:cs="Calibri"/>
          <w:i/>
          <w:color w:val="000000"/>
          <w:sz w:val="18"/>
          <w:szCs w:val="18"/>
          <w:rPrChange w:id="154" w:author="MRLaptop" w:date="2013-09-11T19:27:00Z">
            <w:rPr>
              <w:rFonts w:ascii="Calibri" w:hAnsi="Calibri" w:cs="Calibri"/>
              <w:color w:val="000000"/>
              <w:sz w:val="18"/>
              <w:szCs w:val="18"/>
            </w:rPr>
          </w:rPrChange>
        </w:rPr>
        <w:t>online</w:t>
      </w:r>
      <w:r w:rsidR="00C808CE">
        <w:rPr>
          <w:rFonts w:ascii="Calibri" w:hAnsi="Calibri" w:cs="Calibri"/>
          <w:color w:val="000000"/>
          <w:sz w:val="18"/>
          <w:szCs w:val="18"/>
        </w:rPr>
        <w:t>.</w:t>
      </w:r>
      <w:r>
        <w:rPr>
          <w:rFonts w:ascii="Calibri" w:hAnsi="Calibri" w:cs="Calibri"/>
          <w:color w:val="000000"/>
          <w:sz w:val="18"/>
          <w:szCs w:val="18"/>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commentRangeStart w:id="155"/>
      <w:r>
        <w:rPr>
          <w:rFonts w:ascii="Calibri" w:hAnsi="Calibri" w:cs="Calibri"/>
          <w:color w:val="000000"/>
          <w:sz w:val="18"/>
          <w:szCs w:val="18"/>
        </w:rPr>
        <w:t>PYMES</w:t>
      </w:r>
      <w:commentRangeEnd w:id="155"/>
      <w:r w:rsidR="00C53F51">
        <w:rPr>
          <w:rStyle w:val="Refdecomentario"/>
          <w:rFonts w:asciiTheme="minorHAnsi" w:eastAsiaTheme="minorEastAsia" w:hAnsiTheme="minorHAnsi" w:cstheme="minorBidi"/>
        </w:rPr>
        <w:commentReference w:id="155"/>
      </w:r>
      <w:r>
        <w:rPr>
          <w:rFonts w:ascii="Calibri" w:hAnsi="Calibri" w:cs="Calibri"/>
          <w:color w:val="000000"/>
          <w:sz w:val="18"/>
          <w:szCs w:val="18"/>
        </w:rPr>
        <w:t>.</w:t>
      </w:r>
    </w:p>
    <w:p w:rsidR="00C339B2" w:rsidRDefault="00C339B2" w:rsidP="00F72C95">
      <w:pPr>
        <w:pStyle w:val="NormalWeb"/>
        <w:spacing w:before="0" w:beforeAutospacing="0" w:after="0" w:afterAutospacing="0"/>
        <w:jc w:val="both"/>
        <w:pPrChange w:id="156" w:author="MRLaptop" w:date="2013-09-11T19:51:00Z">
          <w:pPr>
            <w:pStyle w:val="NormalWeb"/>
            <w:spacing w:before="0" w:beforeAutospacing="0" w:after="0" w:afterAutospacing="0"/>
          </w:pPr>
        </w:pPrChange>
      </w:pPr>
      <w:r>
        <w:rPr>
          <w:rFonts w:ascii="Calibri" w:hAnsi="Calibri" w:cs="Calibri"/>
          <w:color w:val="000000"/>
          <w:sz w:val="18"/>
          <w:szCs w:val="18"/>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transferenciax electrónicas bancarias.</w:t>
      </w:r>
    </w:p>
    <w:p w:rsidR="00C339B2" w:rsidRDefault="00C339B2" w:rsidP="00F72C95">
      <w:pPr>
        <w:pStyle w:val="NormalWeb"/>
        <w:spacing w:before="0" w:beforeAutospacing="0" w:after="0" w:afterAutospacing="0"/>
        <w:ind w:firstLine="708"/>
        <w:jc w:val="both"/>
        <w:pPrChange w:id="157" w:author="MRLaptop" w:date="2013-09-11T19:51:00Z">
          <w:pPr>
            <w:pStyle w:val="NormalWeb"/>
            <w:spacing w:before="0" w:beforeAutospacing="0" w:after="0" w:afterAutospacing="0"/>
            <w:ind w:firstLine="708"/>
          </w:pPr>
        </w:pPrChange>
      </w:pPr>
      <w:r>
        <w:rPr>
          <w:rFonts w:ascii="Calibri" w:hAnsi="Calibri" w:cs="Calibri"/>
          <w:color w:val="000000"/>
          <w:sz w:val="18"/>
          <w:szCs w:val="18"/>
        </w:rPr>
        <w:t xml:space="preserve">El ejemplo típico </w:t>
      </w:r>
      <w:r w:rsidR="00C808CE">
        <w:rPr>
          <w:rFonts w:ascii="Calibri" w:hAnsi="Calibri" w:cs="Calibri"/>
          <w:color w:val="000000"/>
          <w:sz w:val="18"/>
          <w:szCs w:val="18"/>
        </w:rPr>
        <w:t xml:space="preserve">del primer metodo es </w:t>
      </w:r>
      <w:commentRangeStart w:id="158"/>
      <w:r w:rsidR="00C808CE">
        <w:rPr>
          <w:rFonts w:ascii="Calibri" w:hAnsi="Calibri" w:cs="Calibri"/>
          <w:color w:val="000000"/>
          <w:sz w:val="18"/>
          <w:szCs w:val="18"/>
        </w:rPr>
        <w:t>PayPal</w:t>
      </w:r>
      <w:commentRangeEnd w:id="158"/>
      <w:r w:rsidR="008E3911">
        <w:rPr>
          <w:rStyle w:val="Refdecomentario"/>
          <w:rFonts w:asciiTheme="minorHAnsi" w:eastAsiaTheme="minorEastAsia" w:hAnsiTheme="minorHAnsi" w:cstheme="minorBidi"/>
        </w:rPr>
        <w:commentReference w:id="158"/>
      </w:r>
      <w:r>
        <w:rPr>
          <w:rFonts w:ascii="Calibri" w:hAnsi="Calibri" w:cs="Calibri"/>
          <w:color w:val="000000"/>
          <w:sz w:val="18"/>
          <w:szCs w:val="18"/>
        </w:rPr>
        <w:t xml:space="preserve">,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El segundo metodo son las las tarjetas de toda la vida. Lo importante a destacar aquí es la diferencia entre usar el sistema 3D Secure o no usarlo. Básicamente, el sistema es un programa desarrollado para evitar las estafas </w:t>
      </w:r>
      <w:commentRangeStart w:id="159"/>
      <w:r>
        <w:rPr>
          <w:rFonts w:ascii="Calibri" w:hAnsi="Calibri" w:cs="Calibri"/>
          <w:color w:val="000000"/>
          <w:sz w:val="18"/>
          <w:szCs w:val="18"/>
        </w:rPr>
        <w:t>online (Secure Code en Mastercard y Verified by Visa en Visa</w:t>
      </w:r>
      <w:commentRangeEnd w:id="159"/>
      <w:r w:rsidR="00B5014E">
        <w:rPr>
          <w:rStyle w:val="Refdecomentario"/>
          <w:rFonts w:asciiTheme="minorHAnsi" w:eastAsiaTheme="minorEastAsia" w:hAnsiTheme="minorHAnsi" w:cstheme="minorBidi"/>
        </w:rPr>
        <w:commentReference w:id="159"/>
      </w:r>
      <w:r>
        <w:rPr>
          <w:rFonts w:ascii="Calibri" w:hAnsi="Calibri" w:cs="Calibri"/>
          <w:color w:val="000000"/>
          <w:sz w:val="18"/>
          <w:szCs w:val="18"/>
        </w:rPr>
        <w:t>), no obstante, muchas transacciones se interrumpen por lo complejo que resulta al usuario rellenar los datos que se solicitan. Y el tercer metodo es una transferencia que se realiza con dinero electrónico desde la cuenta corriente del cliente y el banco con el que trabaja el vendedor. Este medio de pago se carga con las comisiones que cada banco impone a esta operación.</w:t>
      </w:r>
    </w:p>
    <w:p w:rsidR="009F3A2F" w:rsidRDefault="009F3A2F" w:rsidP="00F72C95">
      <w:pPr>
        <w:pStyle w:val="NormalWeb"/>
        <w:spacing w:before="200" w:beforeAutospacing="0" w:after="0" w:afterAutospacing="0"/>
        <w:jc w:val="both"/>
        <w:textAlignment w:val="baseline"/>
        <w:rPr>
          <w:rFonts w:ascii="Calibri" w:hAnsi="Calibri" w:cs="Calibri"/>
          <w:color w:val="000000"/>
          <w:sz w:val="29"/>
          <w:szCs w:val="29"/>
        </w:rPr>
        <w:pPrChange w:id="160" w:author="MRLaptop" w:date="2013-09-11T19:51:00Z">
          <w:pPr>
            <w:pStyle w:val="NormalWeb"/>
            <w:spacing w:before="200" w:beforeAutospacing="0" w:after="0" w:afterAutospacing="0"/>
            <w:textAlignment w:val="baseline"/>
          </w:pPr>
        </w:pPrChange>
      </w:pPr>
    </w:p>
    <w:p w:rsidR="009F3A2F" w:rsidRPr="009815AC" w:rsidRDefault="00C339B2" w:rsidP="00F72C95">
      <w:pPr>
        <w:pStyle w:val="Ttulo3"/>
        <w:numPr>
          <w:ilvl w:val="1"/>
          <w:numId w:val="5"/>
        </w:numPr>
        <w:jc w:val="both"/>
        <w:pPrChange w:id="161" w:author="MRLaptop" w:date="2013-09-11T19:51:00Z">
          <w:pPr>
            <w:pStyle w:val="Ttulo3"/>
            <w:numPr>
              <w:ilvl w:val="1"/>
              <w:numId w:val="5"/>
            </w:numPr>
            <w:ind w:left="792" w:hanging="432"/>
          </w:pPr>
        </w:pPrChange>
      </w:pPr>
      <w:r>
        <w:rPr>
          <w:szCs w:val="29"/>
        </w:rPr>
        <w:t xml:space="preserve"> </w:t>
      </w:r>
      <w:bookmarkStart w:id="162" w:name="_Toc366690013"/>
      <w:r w:rsidR="009F3A2F" w:rsidRPr="009815AC">
        <w:rPr>
          <w:szCs w:val="29"/>
        </w:rPr>
        <w:t>Situación mundial</w:t>
      </w:r>
      <w:bookmarkEnd w:id="162"/>
    </w:p>
    <w:p w:rsidR="009F3A2F" w:rsidRDefault="009F3A2F" w:rsidP="00F72C95">
      <w:pPr>
        <w:pStyle w:val="NormalWeb"/>
        <w:spacing w:before="0" w:beforeAutospacing="0" w:afterAutospacing="0"/>
        <w:jc w:val="both"/>
        <w:rPr>
          <w:rFonts w:ascii="Calibri" w:hAnsi="Calibri" w:cs="Calibri"/>
          <w:color w:val="000000"/>
          <w:sz w:val="18"/>
          <w:szCs w:val="18"/>
        </w:rPr>
        <w:pPrChange w:id="163" w:author="MRLaptop" w:date="2013-09-11T19:51:00Z">
          <w:pPr>
            <w:pStyle w:val="NormalWeb"/>
            <w:spacing w:before="0" w:beforeAutospacing="0" w:afterAutospacing="0"/>
          </w:pPr>
        </w:pPrChange>
      </w:pPr>
    </w:p>
    <w:p w:rsidR="009F3A2F" w:rsidRDefault="009F3A2F" w:rsidP="00F72C95">
      <w:pPr>
        <w:pStyle w:val="NormalWeb"/>
        <w:spacing w:before="0" w:beforeAutospacing="0" w:afterAutospacing="0"/>
        <w:ind w:firstLine="576"/>
        <w:jc w:val="both"/>
        <w:pPrChange w:id="164" w:author="MRLaptop" w:date="2013-09-11T19:51:00Z">
          <w:pPr>
            <w:pStyle w:val="NormalWeb"/>
            <w:spacing w:before="0" w:beforeAutospacing="0" w:afterAutospacing="0"/>
            <w:ind w:firstLine="576"/>
          </w:pPr>
        </w:pPrChange>
      </w:pPr>
      <w:r>
        <w:rPr>
          <w:rFonts w:ascii="Calibri" w:hAnsi="Calibri" w:cs="Calibri"/>
          <w:color w:val="000000"/>
          <w:sz w:val="18"/>
          <w:szCs w:val="18"/>
        </w:rPr>
        <w:t xml:space="preserve">De acuerdo con la firma de investigación IDC, en 2014 se venderán 1,700 millones de dispositivos inteligentes. Además, las ventas combinadas de PC, </w:t>
      </w:r>
      <w:commentRangeStart w:id="165"/>
      <w:r>
        <w:rPr>
          <w:rFonts w:ascii="Calibri" w:hAnsi="Calibri" w:cs="Calibri"/>
          <w:color w:val="000000"/>
          <w:sz w:val="18"/>
          <w:szCs w:val="18"/>
        </w:rPr>
        <w:t xml:space="preserve">tablets </w:t>
      </w:r>
      <w:commentRangeEnd w:id="165"/>
      <w:r w:rsidR="00C35606">
        <w:rPr>
          <w:rStyle w:val="Refdecomentario"/>
          <w:rFonts w:asciiTheme="minorHAnsi" w:eastAsiaTheme="minorEastAsia" w:hAnsiTheme="minorHAnsi" w:cstheme="minorBidi"/>
        </w:rPr>
        <w:commentReference w:id="165"/>
      </w:r>
      <w:r>
        <w:rPr>
          <w:rFonts w:ascii="Calibri" w:hAnsi="Calibri" w:cs="Calibri"/>
          <w:color w:val="000000"/>
          <w:sz w:val="18"/>
          <w:szCs w:val="18"/>
        </w:rPr>
        <w:t>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numero de posibles compradores para los marketplaces.</w:t>
      </w:r>
    </w:p>
    <w:p w:rsidR="009F3A2F" w:rsidRDefault="009F3A2F" w:rsidP="00F72C95">
      <w:pPr>
        <w:pStyle w:val="NormalWeb"/>
        <w:spacing w:before="0" w:beforeAutospacing="0" w:afterAutospacing="0"/>
        <w:ind w:firstLine="576"/>
        <w:jc w:val="both"/>
        <w:pPrChange w:id="166" w:author="MRLaptop" w:date="2013-09-11T19:51:00Z">
          <w:pPr>
            <w:pStyle w:val="NormalWeb"/>
            <w:spacing w:before="0" w:beforeAutospacing="0" w:afterAutospacing="0"/>
            <w:ind w:firstLine="576"/>
          </w:pPr>
        </w:pPrChange>
      </w:pPr>
      <w:r>
        <w:rPr>
          <w:rFonts w:ascii="Calibri" w:hAnsi="Calibri" w:cs="Calibri"/>
          <w:color w:val="000000"/>
          <w:sz w:val="18"/>
          <w:szCs w:val="18"/>
        </w:rPr>
        <w:t>Según las previsiones de eMarketer el comercio electrónico B2C crecera un 23% en la venta de productos y servicios al por menor y viajes en la regiones de asia y el pacifico; con ventas en China e Indonesia creciendo con especial rapidez, un 65% y 71%, respectivamente sólo en este año.</w:t>
      </w:r>
    </w:p>
    <w:p w:rsidR="00E5106B" w:rsidRDefault="009F3A2F" w:rsidP="00F72C95">
      <w:pPr>
        <w:pStyle w:val="NormalWeb"/>
        <w:spacing w:before="0" w:beforeAutospacing="0" w:afterAutospacing="0"/>
        <w:ind w:firstLine="576"/>
        <w:jc w:val="both"/>
        <w:rPr>
          <w:ins w:id="167" w:author="MRLaptop" w:date="2013-09-11T19:29:00Z"/>
          <w:rFonts w:ascii="Calibri" w:hAnsi="Calibri" w:cs="Calibri"/>
          <w:color w:val="000000"/>
          <w:sz w:val="18"/>
          <w:szCs w:val="18"/>
        </w:rPr>
        <w:pPrChange w:id="168" w:author="MRLaptop" w:date="2013-09-11T19:51:00Z">
          <w:pPr>
            <w:pStyle w:val="NormalWeb"/>
            <w:spacing w:before="0" w:beforeAutospacing="0" w:afterAutospacing="0"/>
            <w:ind w:firstLine="576"/>
          </w:pPr>
        </w:pPrChange>
      </w:pPr>
      <w:r>
        <w:rPr>
          <w:rFonts w:ascii="Calibri" w:hAnsi="Calibri" w:cs="Calibri"/>
          <w:color w:val="000000"/>
          <w:sz w:val="18"/>
          <w:szCs w:val="18"/>
        </w:rPr>
        <w:t>América del Norte y Europa occidental, mercados en los que el comercio electrónico es mucho más maduro, siguen creciendo en dos digitos el nivel de las ventas, pero por debajo del promedio mundial de 17% este año.</w:t>
      </w:r>
    </w:p>
    <w:p w:rsidR="000F5D6F" w:rsidRDefault="000F5D6F" w:rsidP="00F72C95">
      <w:pPr>
        <w:pStyle w:val="NormalWeb"/>
        <w:spacing w:before="0" w:beforeAutospacing="0" w:afterAutospacing="0"/>
        <w:ind w:firstLine="576"/>
        <w:jc w:val="both"/>
        <w:rPr>
          <w:rFonts w:ascii="Calibri" w:hAnsi="Calibri" w:cs="Calibri"/>
          <w:color w:val="000000"/>
          <w:sz w:val="18"/>
          <w:szCs w:val="18"/>
        </w:rPr>
        <w:pPrChange w:id="169" w:author="MRLaptop" w:date="2013-09-11T19:51:00Z">
          <w:pPr>
            <w:pStyle w:val="NormalWeb"/>
            <w:spacing w:before="0" w:beforeAutospacing="0" w:afterAutospacing="0"/>
            <w:ind w:firstLine="576"/>
          </w:pPr>
        </w:pPrChange>
      </w:pPr>
    </w:p>
    <w:p w:rsidR="00FF4515" w:rsidRDefault="009F3A2F" w:rsidP="00F72C95">
      <w:pPr>
        <w:pStyle w:val="NormalWeb"/>
        <w:spacing w:before="0" w:beforeAutospacing="0" w:afterAutospacing="0"/>
        <w:ind w:firstLine="576"/>
        <w:jc w:val="both"/>
        <w:pPrChange w:id="170" w:author="MRLaptop" w:date="2013-09-11T19:51:00Z">
          <w:pPr>
            <w:pStyle w:val="NormalWeb"/>
            <w:spacing w:before="0" w:beforeAutospacing="0" w:afterAutospacing="0"/>
            <w:ind w:firstLine="576"/>
            <w:jc w:val="center"/>
          </w:pPr>
        </w:pPrChange>
      </w:pPr>
      <w:r>
        <w:rPr>
          <w:noProof/>
        </w:rPr>
        <w:lastRenderedPageBreak/>
        <w:drawing>
          <wp:inline distT="0" distB="0" distL="0" distR="0">
            <wp:extent cx="2524125" cy="2025532"/>
            <wp:effectExtent l="19050" t="0" r="9525" b="0"/>
            <wp:docPr id="9" name="Imagen 1" descr="https://lh4.googleusercontent.com/v5nePc2uhh4LxUd4c2yjp_mp1Yw-MqCSy4lEBKiD_dwqQcwKQq28UnIzpg4iaOUL3p9bbz0CRtDTKreGarwdYYi6ta_9-cvk6jNsOJO9vGBvJj5kTsh6sH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nePc2uhh4LxUd4c2yjp_mp1Yw-MqCSy4lEBKiD_dwqQcwKQq28UnIzpg4iaOUL3p9bbz0CRtDTKreGarwdYYi6ta_9-cvk6jNsOJO9vGBvJj5kTsh6sHRo"/>
                    <pic:cNvPicPr>
                      <a:picLocks noChangeAspect="1" noChangeArrowheads="1"/>
                    </pic:cNvPicPr>
                  </pic:nvPicPr>
                  <pic:blipFill>
                    <a:blip r:embed="rId13"/>
                    <a:srcRect/>
                    <a:stretch>
                      <a:fillRect/>
                    </a:stretch>
                  </pic:blipFill>
                  <pic:spPr bwMode="auto">
                    <a:xfrm>
                      <a:off x="0" y="0"/>
                      <a:ext cx="2524125" cy="2025532"/>
                    </a:xfrm>
                    <a:prstGeom prst="rect">
                      <a:avLst/>
                    </a:prstGeom>
                    <a:noFill/>
                    <a:ln w="9525">
                      <a:noFill/>
                      <a:miter lim="800000"/>
                      <a:headEnd/>
                      <a:tailEnd/>
                    </a:ln>
                  </pic:spPr>
                </pic:pic>
              </a:graphicData>
            </a:graphic>
          </wp:inline>
        </w:drawing>
      </w:r>
    </w:p>
    <w:p w:rsidR="009F3A2F" w:rsidRPr="00FF4515" w:rsidRDefault="00FF4515" w:rsidP="00F72C95">
      <w:pPr>
        <w:pStyle w:val="Epgrafe"/>
        <w:jc w:val="both"/>
        <w:rPr>
          <w:color w:val="auto"/>
        </w:rPr>
        <w:pPrChange w:id="171" w:author="MRLaptop" w:date="2013-09-11T19:51:00Z">
          <w:pPr>
            <w:pStyle w:val="Epgrafe"/>
            <w:jc w:val="center"/>
          </w:pPr>
        </w:pPrChange>
      </w:pPr>
      <w:bookmarkStart w:id="172" w:name="_Toc366689021"/>
      <w:commentRangeStart w:id="173"/>
      <w:r w:rsidRPr="00FF4515">
        <w:rPr>
          <w:color w:val="auto"/>
        </w:rPr>
        <w:t xml:space="preserve">Imagen </w:t>
      </w:r>
      <w:r w:rsidR="00D420F3" w:rsidRPr="00FF4515">
        <w:rPr>
          <w:color w:val="auto"/>
        </w:rPr>
        <w:fldChar w:fldCharType="begin"/>
      </w:r>
      <w:r w:rsidRPr="00FF4515">
        <w:rPr>
          <w:color w:val="auto"/>
        </w:rPr>
        <w:instrText xml:space="preserve"> SEQ Imagen \* ARABIC </w:instrText>
      </w:r>
      <w:r w:rsidR="00D420F3" w:rsidRPr="00FF4515">
        <w:rPr>
          <w:color w:val="auto"/>
        </w:rPr>
        <w:fldChar w:fldCharType="separate"/>
      </w:r>
      <w:r>
        <w:rPr>
          <w:noProof/>
          <w:color w:val="auto"/>
        </w:rPr>
        <w:t>3</w:t>
      </w:r>
      <w:r w:rsidR="00D420F3" w:rsidRPr="00FF4515">
        <w:rPr>
          <w:color w:val="auto"/>
        </w:rPr>
        <w:fldChar w:fldCharType="end"/>
      </w:r>
      <w:ins w:id="174" w:author="MRLaptop" w:date="2013-09-11T19:29:00Z">
        <w:r w:rsidR="000F5D6F">
          <w:rPr>
            <w:color w:val="auto"/>
          </w:rPr>
          <w:t xml:space="preserve"> </w:t>
        </w:r>
      </w:ins>
      <w:r w:rsidRPr="00FF4515">
        <w:rPr>
          <w:color w:val="auto"/>
        </w:rPr>
        <w:t>:</w:t>
      </w:r>
      <w:ins w:id="175" w:author="MRLaptop" w:date="2013-09-11T19:29:00Z">
        <w:r w:rsidR="000F5D6F">
          <w:rPr>
            <w:color w:val="auto"/>
          </w:rPr>
          <w:t xml:space="preserve"> </w:t>
        </w:r>
      </w:ins>
      <w:r w:rsidRPr="00FF4515">
        <w:rPr>
          <w:color w:val="auto"/>
        </w:rPr>
        <w:t>Ventas atraves de comercio electrónico por region.</w:t>
      </w:r>
      <w:bookmarkEnd w:id="172"/>
      <w:commentRangeEnd w:id="173"/>
      <w:r w:rsidR="000F5D6F">
        <w:rPr>
          <w:rStyle w:val="Refdecomentario"/>
          <w:b w:val="0"/>
          <w:bCs w:val="0"/>
          <w:color w:val="auto"/>
        </w:rPr>
        <w:commentReference w:id="173"/>
      </w:r>
    </w:p>
    <w:p w:rsidR="00FF4515" w:rsidRDefault="00FF4515" w:rsidP="00F72C95">
      <w:pPr>
        <w:pStyle w:val="NormalWeb"/>
        <w:spacing w:before="0" w:beforeAutospacing="0" w:afterAutospacing="0"/>
        <w:ind w:firstLine="708"/>
        <w:jc w:val="both"/>
        <w:rPr>
          <w:rFonts w:ascii="Calibri" w:hAnsi="Calibri" w:cs="Calibri"/>
          <w:color w:val="000000"/>
          <w:sz w:val="18"/>
          <w:szCs w:val="18"/>
        </w:rPr>
        <w:pPrChange w:id="176" w:author="MRLaptop" w:date="2013-09-11T19:51:00Z">
          <w:pPr>
            <w:pStyle w:val="NormalWeb"/>
            <w:spacing w:before="0" w:beforeAutospacing="0" w:afterAutospacing="0"/>
            <w:ind w:firstLine="708"/>
          </w:pPr>
        </w:pPrChange>
      </w:pPr>
    </w:p>
    <w:p w:rsidR="009F3A2F" w:rsidRDefault="009F3A2F" w:rsidP="00F72C95">
      <w:pPr>
        <w:pStyle w:val="NormalWeb"/>
        <w:spacing w:before="0" w:beforeAutospacing="0" w:afterAutospacing="0"/>
        <w:ind w:firstLine="708"/>
        <w:jc w:val="both"/>
        <w:pPrChange w:id="177" w:author="MRLaptop" w:date="2013-09-11T19:51:00Z">
          <w:pPr>
            <w:pStyle w:val="NormalWeb"/>
            <w:spacing w:before="0" w:beforeAutospacing="0" w:afterAutospacing="0"/>
            <w:ind w:firstLine="708"/>
          </w:pPr>
        </w:pPrChange>
      </w:pPr>
      <w:r>
        <w:rPr>
          <w:rFonts w:ascii="Calibri" w:hAnsi="Calibri" w:cs="Calibri"/>
          <w:color w:val="000000"/>
          <w:sz w:val="18"/>
          <w:szCs w:val="18"/>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9F3A2F" w:rsidRDefault="009F3A2F" w:rsidP="00F72C95">
      <w:pPr>
        <w:jc w:val="both"/>
        <w:pPrChange w:id="178" w:author="MRLaptop" w:date="2013-09-11T19:51:00Z">
          <w:pPr>
            <w:jc w:val="center"/>
          </w:pPr>
        </w:pPrChange>
      </w:pPr>
      <w:r>
        <w:lastRenderedPageBreak/>
        <w:br/>
      </w:r>
      <w:r>
        <w:rPr>
          <w:noProof/>
        </w:rPr>
        <w:drawing>
          <wp:inline distT="0" distB="0" distL="0" distR="0">
            <wp:extent cx="2771775" cy="6193719"/>
            <wp:effectExtent l="19050" t="0" r="9525" b="0"/>
            <wp:docPr id="5" name="Imagen 2" descr="https://lh4.googleusercontent.com/nh1DKFVSXZfUbQPU5_r14RBnJvL--qk1oFBRtuodrn6oyPq73V69MYZ5vHhK3KlaImAsWihM05Eqevm8WFX3-rZJ62zw3rHkfjPHk5Zf2fYjIp_c5NGBgyT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h1DKFVSXZfUbQPU5_r14RBnJvL--qk1oFBRtuodrn6oyPq73V69MYZ5vHhK3KlaImAsWihM05Eqevm8WFX3-rZJ62zw3rHkfjPHk5Zf2fYjIp_c5NGBgyTppg"/>
                    <pic:cNvPicPr>
                      <a:picLocks noChangeAspect="1" noChangeArrowheads="1"/>
                    </pic:cNvPicPr>
                  </pic:nvPicPr>
                  <pic:blipFill>
                    <a:blip r:embed="rId14"/>
                    <a:srcRect/>
                    <a:stretch>
                      <a:fillRect/>
                    </a:stretch>
                  </pic:blipFill>
                  <pic:spPr bwMode="auto">
                    <a:xfrm>
                      <a:off x="0" y="0"/>
                      <a:ext cx="2771775" cy="6193719"/>
                    </a:xfrm>
                    <a:prstGeom prst="rect">
                      <a:avLst/>
                    </a:prstGeom>
                    <a:noFill/>
                    <a:ln w="9525">
                      <a:noFill/>
                      <a:miter lim="800000"/>
                      <a:headEnd/>
                      <a:tailEnd/>
                    </a:ln>
                  </pic:spPr>
                </pic:pic>
              </a:graphicData>
            </a:graphic>
          </wp:inline>
        </w:drawing>
      </w:r>
    </w:p>
    <w:p w:rsidR="009F3A2F" w:rsidRDefault="009F3A2F" w:rsidP="00F72C95">
      <w:pPr>
        <w:pStyle w:val="NormalWeb"/>
        <w:spacing w:before="0" w:beforeAutospacing="0" w:afterAutospacing="0"/>
        <w:jc w:val="both"/>
        <w:rPr>
          <w:rFonts w:ascii="Calibri" w:hAnsi="Calibri" w:cs="Calibri"/>
          <w:color w:val="000000"/>
          <w:sz w:val="18"/>
          <w:szCs w:val="18"/>
        </w:rPr>
        <w:pPrChange w:id="179" w:author="MRLaptop" w:date="2013-09-11T19:51:00Z">
          <w:pPr>
            <w:pStyle w:val="NormalWeb"/>
            <w:spacing w:before="0" w:beforeAutospacing="0" w:afterAutospacing="0"/>
            <w:jc w:val="center"/>
          </w:pPr>
        </w:pPrChange>
      </w:pPr>
      <w:r>
        <w:rPr>
          <w:rFonts w:ascii="Calibri" w:hAnsi="Calibri" w:cs="Calibri"/>
          <w:b/>
          <w:bCs/>
          <w:color w:val="000000"/>
          <w:sz w:val="18"/>
          <w:szCs w:val="18"/>
        </w:rPr>
        <w:t>Imagen 2.4.2 Gastos en comercio electrónico mundial por region y país.</w:t>
      </w:r>
      <w:r>
        <w:rPr>
          <w:rFonts w:ascii="Calibri" w:hAnsi="Calibri" w:cs="Calibri"/>
          <w:color w:val="000000"/>
          <w:sz w:val="18"/>
          <w:szCs w:val="18"/>
        </w:rPr>
        <w:t xml:space="preserve"> </w:t>
      </w:r>
    </w:p>
    <w:p w:rsidR="00FF4515" w:rsidRDefault="00FF4515" w:rsidP="00F72C95">
      <w:pPr>
        <w:pStyle w:val="NormalWeb"/>
        <w:spacing w:before="0" w:beforeAutospacing="0" w:afterAutospacing="0"/>
        <w:jc w:val="both"/>
        <w:pPrChange w:id="180" w:author="MRLaptop" w:date="2013-09-11T19:51:00Z">
          <w:pPr>
            <w:pStyle w:val="NormalWeb"/>
            <w:spacing w:before="0" w:beforeAutospacing="0" w:afterAutospacing="0"/>
            <w:jc w:val="center"/>
          </w:pPr>
        </w:pPrChange>
      </w:pPr>
    </w:p>
    <w:p w:rsidR="009F3A2F" w:rsidRDefault="009F3A2F" w:rsidP="00F72C95">
      <w:pPr>
        <w:pStyle w:val="NormalWeb"/>
        <w:spacing w:before="0" w:beforeAutospacing="0" w:afterAutospacing="0"/>
        <w:ind w:firstLine="708"/>
        <w:jc w:val="both"/>
        <w:pPrChange w:id="181" w:author="MRLaptop" w:date="2013-09-11T19:51:00Z">
          <w:pPr>
            <w:pStyle w:val="NormalWeb"/>
            <w:spacing w:before="0" w:beforeAutospacing="0" w:afterAutospacing="0"/>
            <w:ind w:firstLine="708"/>
          </w:pPr>
        </w:pPrChange>
      </w:pPr>
      <w:r>
        <w:rPr>
          <w:rFonts w:ascii="Calibri" w:hAnsi="Calibri" w:cs="Calibri"/>
          <w:color w:val="000000"/>
          <w:sz w:val="18"/>
          <w:szCs w:val="18"/>
        </w:rPr>
        <w:t>Otras regiones de rápido crecimiento son América Latina, donde el gasto total alcanzará los $ 45.980 millones este año, o 3,8% del total, y Europa Central y del Este, donde los compradores digitales gastaron $ 48,56 mil millones, o el 4%.</w:t>
      </w:r>
    </w:p>
    <w:p w:rsidR="009F3A2F" w:rsidRDefault="009F3A2F" w:rsidP="00F72C95">
      <w:pPr>
        <w:pStyle w:val="NormalWeb"/>
        <w:spacing w:before="0" w:beforeAutospacing="0" w:afterAutospacing="0"/>
        <w:ind w:firstLine="708"/>
        <w:jc w:val="both"/>
        <w:pPrChange w:id="182" w:author="MRLaptop" w:date="2013-09-11T19:51:00Z">
          <w:pPr>
            <w:pStyle w:val="NormalWeb"/>
            <w:spacing w:before="0" w:beforeAutospacing="0" w:afterAutospacing="0"/>
            <w:ind w:firstLine="708"/>
          </w:pPr>
        </w:pPrChange>
      </w:pPr>
      <w:r>
        <w:rPr>
          <w:rFonts w:ascii="Calibri" w:hAnsi="Calibri" w:cs="Calibri"/>
          <w:color w:val="000000"/>
          <w:sz w:val="18"/>
          <w:szCs w:val="18"/>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9F3A2F" w:rsidRDefault="009F3A2F" w:rsidP="00F72C95">
      <w:pPr>
        <w:pStyle w:val="NormalWeb"/>
        <w:spacing w:before="0" w:beforeAutospacing="0" w:afterAutospacing="0"/>
        <w:ind w:firstLine="708"/>
        <w:jc w:val="both"/>
        <w:pPrChange w:id="183" w:author="MRLaptop" w:date="2013-09-11T19:51:00Z">
          <w:pPr>
            <w:pStyle w:val="NormalWeb"/>
            <w:spacing w:before="0" w:beforeAutospacing="0" w:afterAutospacing="0"/>
            <w:ind w:firstLine="708"/>
          </w:pPr>
        </w:pPrChange>
      </w:pPr>
      <w:r>
        <w:rPr>
          <w:rFonts w:ascii="Calibri" w:hAnsi="Calibri" w:cs="Calibri"/>
          <w:color w:val="000000"/>
          <w:sz w:val="18"/>
          <w:szCs w:val="18"/>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FF4515" w:rsidRDefault="009F3A2F" w:rsidP="00F72C95">
      <w:pPr>
        <w:keepNext/>
        <w:jc w:val="both"/>
        <w:pPrChange w:id="184" w:author="MRLaptop" w:date="2013-09-11T19:51:00Z">
          <w:pPr>
            <w:keepNext/>
            <w:jc w:val="center"/>
          </w:pPr>
        </w:pPrChange>
      </w:pPr>
      <w:r>
        <w:lastRenderedPageBreak/>
        <w:br/>
      </w:r>
      <w:r>
        <w:rPr>
          <w:noProof/>
        </w:rPr>
        <w:drawing>
          <wp:inline distT="0" distB="0" distL="0" distR="0">
            <wp:extent cx="3095625" cy="6229350"/>
            <wp:effectExtent l="19050" t="0" r="9525" b="0"/>
            <wp:docPr id="3" name="Imagen 3" descr="https://lh6.googleusercontent.com/5eZv-DF314oUZBz_a0MDBIp-WG8Ls3ezrzpiJ-AV37fYY1nQhXMZz8P9Ie3Hbnl9OPl8LO_xWiqeQ9m_nPb1S_KJZe54jh_6gw3rkM-ooLkrFl2c9D_hhVf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eZv-DF314oUZBz_a0MDBIp-WG8Ls3ezrzpiJ-AV37fYY1nQhXMZz8P9Ie3Hbnl9OPl8LO_xWiqeQ9m_nPb1S_KJZe54jh_6gw3rkM-ooLkrFl2c9D_hhVftng"/>
                    <pic:cNvPicPr>
                      <a:picLocks noChangeAspect="1" noChangeArrowheads="1"/>
                    </pic:cNvPicPr>
                  </pic:nvPicPr>
                  <pic:blipFill>
                    <a:blip r:embed="rId15"/>
                    <a:srcRect/>
                    <a:stretch>
                      <a:fillRect/>
                    </a:stretch>
                  </pic:blipFill>
                  <pic:spPr bwMode="auto">
                    <a:xfrm>
                      <a:off x="0" y="0"/>
                      <a:ext cx="3095625" cy="6229350"/>
                    </a:xfrm>
                    <a:prstGeom prst="rect">
                      <a:avLst/>
                    </a:prstGeom>
                    <a:noFill/>
                    <a:ln w="9525">
                      <a:noFill/>
                      <a:miter lim="800000"/>
                      <a:headEnd/>
                      <a:tailEnd/>
                    </a:ln>
                  </pic:spPr>
                </pic:pic>
              </a:graphicData>
            </a:graphic>
          </wp:inline>
        </w:drawing>
      </w:r>
    </w:p>
    <w:p w:rsidR="009F3A2F" w:rsidRPr="00FF4515" w:rsidRDefault="00FF4515" w:rsidP="00F72C95">
      <w:pPr>
        <w:pStyle w:val="Epgrafe"/>
        <w:jc w:val="both"/>
        <w:rPr>
          <w:color w:val="auto"/>
        </w:rPr>
        <w:pPrChange w:id="185" w:author="MRLaptop" w:date="2013-09-11T19:51:00Z">
          <w:pPr>
            <w:pStyle w:val="Epgrafe"/>
            <w:jc w:val="center"/>
          </w:pPr>
        </w:pPrChange>
      </w:pPr>
      <w:bookmarkStart w:id="186" w:name="_Toc366689022"/>
      <w:r w:rsidRPr="00FF4515">
        <w:rPr>
          <w:color w:val="auto"/>
        </w:rPr>
        <w:t xml:space="preserve">Imagen </w:t>
      </w:r>
      <w:r w:rsidR="00D420F3" w:rsidRPr="00FF4515">
        <w:rPr>
          <w:color w:val="auto"/>
        </w:rPr>
        <w:fldChar w:fldCharType="begin"/>
      </w:r>
      <w:r w:rsidRPr="00FF4515">
        <w:rPr>
          <w:color w:val="auto"/>
        </w:rPr>
        <w:instrText xml:space="preserve"> SEQ Imagen \* ARABIC </w:instrText>
      </w:r>
      <w:r w:rsidR="00D420F3" w:rsidRPr="00FF4515">
        <w:rPr>
          <w:color w:val="auto"/>
        </w:rPr>
        <w:fldChar w:fldCharType="separate"/>
      </w:r>
      <w:r w:rsidRPr="00FF4515">
        <w:rPr>
          <w:noProof/>
          <w:color w:val="auto"/>
        </w:rPr>
        <w:t>4</w:t>
      </w:r>
      <w:r w:rsidR="00D420F3" w:rsidRPr="00FF4515">
        <w:rPr>
          <w:color w:val="auto"/>
        </w:rPr>
        <w:fldChar w:fldCharType="end"/>
      </w:r>
      <w:r w:rsidRPr="00FF4515">
        <w:rPr>
          <w:color w:val="auto"/>
        </w:rPr>
        <w:t>:</w:t>
      </w:r>
      <w:r>
        <w:rPr>
          <w:color w:val="auto"/>
        </w:rPr>
        <w:t xml:space="preserve"> </w:t>
      </w:r>
      <w:del w:id="187" w:author="MRLaptop" w:date="2013-09-11T19:31:00Z">
        <w:r w:rsidRPr="00FF4515" w:rsidDel="00032EE3">
          <w:rPr>
            <w:color w:val="auto"/>
          </w:rPr>
          <w:delText>Penetracion</w:delText>
        </w:r>
      </w:del>
      <w:ins w:id="188" w:author="MRLaptop" w:date="2013-09-11T19:31:00Z">
        <w:r w:rsidR="00032EE3" w:rsidRPr="00FF4515">
          <w:rPr>
            <w:color w:val="auto"/>
          </w:rPr>
          <w:t>Penetración</w:t>
        </w:r>
      </w:ins>
      <w:r w:rsidRPr="00FF4515">
        <w:rPr>
          <w:color w:val="auto"/>
        </w:rPr>
        <w:t xml:space="preserve"> </w:t>
      </w:r>
      <w:ins w:id="189" w:author="MRLaptop" w:date="2013-09-11T19:30:00Z">
        <w:r w:rsidR="00032EE3">
          <w:rPr>
            <w:color w:val="auto"/>
          </w:rPr>
          <w:t>m</w:t>
        </w:r>
      </w:ins>
      <w:del w:id="190" w:author="MRLaptop" w:date="2013-09-11T19:30:00Z">
        <w:r w:rsidRPr="00FF4515" w:rsidDel="00032EE3">
          <w:rPr>
            <w:color w:val="auto"/>
          </w:rPr>
          <w:delText>M</w:delText>
        </w:r>
      </w:del>
      <w:r w:rsidRPr="00FF4515">
        <w:rPr>
          <w:color w:val="auto"/>
        </w:rPr>
        <w:t xml:space="preserve">undial de compradores </w:t>
      </w:r>
      <w:ins w:id="191" w:author="MRLaptop" w:date="2013-09-11T19:30:00Z">
        <w:r w:rsidR="00032EE3">
          <w:rPr>
            <w:color w:val="auto"/>
          </w:rPr>
          <w:t>d</w:t>
        </w:r>
      </w:ins>
      <w:del w:id="192" w:author="MRLaptop" w:date="2013-09-11T19:30:00Z">
        <w:r w:rsidRPr="00FF4515" w:rsidDel="00032EE3">
          <w:rPr>
            <w:color w:val="auto"/>
          </w:rPr>
          <w:delText>D</w:delText>
        </w:r>
      </w:del>
      <w:r w:rsidRPr="00FF4515">
        <w:rPr>
          <w:color w:val="auto"/>
        </w:rPr>
        <w:t>igitales.</w:t>
      </w:r>
      <w:bookmarkEnd w:id="186"/>
    </w:p>
    <w:p w:rsidR="009F3A2F" w:rsidRDefault="009F3A2F" w:rsidP="00F72C95">
      <w:pPr>
        <w:pStyle w:val="NormalWeb"/>
        <w:spacing w:before="0" w:beforeAutospacing="0" w:afterAutospacing="0"/>
        <w:ind w:firstLine="708"/>
        <w:jc w:val="both"/>
        <w:pPrChange w:id="193" w:author="MRLaptop" w:date="2013-09-11T19:51:00Z">
          <w:pPr>
            <w:pStyle w:val="NormalWeb"/>
            <w:spacing w:before="0" w:beforeAutospacing="0" w:afterAutospacing="0"/>
            <w:ind w:firstLine="708"/>
          </w:pPr>
        </w:pPrChange>
      </w:pPr>
      <w:r>
        <w:rPr>
          <w:rFonts w:ascii="Calibri" w:hAnsi="Calibri" w:cs="Calibri"/>
          <w:color w:val="000000"/>
          <w:sz w:val="18"/>
          <w:szCs w:val="18"/>
        </w:rPr>
        <w:t>En Asia-Pacífico, la penetración llegará a 44,6% de los internautas este año, y se espera alcanze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9F3A2F" w:rsidRDefault="009F3A2F" w:rsidP="00F72C95">
      <w:pPr>
        <w:pStyle w:val="NormalWeb"/>
        <w:spacing w:before="0" w:beforeAutospacing="0" w:afterAutospacing="0"/>
        <w:ind w:firstLine="708"/>
        <w:jc w:val="both"/>
        <w:pPrChange w:id="194" w:author="MRLaptop" w:date="2013-09-11T19:51:00Z">
          <w:pPr>
            <w:pStyle w:val="NormalWeb"/>
            <w:spacing w:before="0" w:beforeAutospacing="0" w:afterAutospacing="0"/>
            <w:ind w:firstLine="708"/>
          </w:pPr>
        </w:pPrChange>
      </w:pPr>
      <w:r>
        <w:rPr>
          <w:rFonts w:ascii="Calibri" w:hAnsi="Calibri" w:cs="Calibri"/>
          <w:color w:val="000000"/>
          <w:sz w:val="18"/>
          <w:szCs w:val="18"/>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 .</w:t>
      </w:r>
    </w:p>
    <w:p w:rsidR="009F3A2F" w:rsidRDefault="009F3A2F" w:rsidP="00F72C95">
      <w:pPr>
        <w:pStyle w:val="NormalWeb"/>
        <w:spacing w:before="0" w:beforeAutospacing="0" w:afterAutospacing="0"/>
        <w:ind w:firstLine="708"/>
        <w:jc w:val="both"/>
        <w:pPrChange w:id="195" w:author="MRLaptop" w:date="2013-09-11T19:51:00Z">
          <w:pPr>
            <w:pStyle w:val="NormalWeb"/>
            <w:spacing w:before="0" w:beforeAutospacing="0" w:afterAutospacing="0"/>
            <w:ind w:firstLine="708"/>
          </w:pPr>
        </w:pPrChange>
      </w:pPr>
      <w:r>
        <w:rPr>
          <w:rFonts w:ascii="Calibri" w:hAnsi="Calibri" w:cs="Calibri"/>
          <w:color w:val="000000"/>
          <w:sz w:val="18"/>
          <w:szCs w:val="18"/>
        </w:rPr>
        <w:t>Además, el gasto real en comercio electrónico caera en términos de dólares, tanto para Argentina como para Japón, dos países que han experimentado volatilidad cambiaria significativa este año.</w:t>
      </w:r>
      <w:r>
        <w:br/>
      </w:r>
    </w:p>
    <w:p w:rsidR="009F3A2F" w:rsidRDefault="00F50851" w:rsidP="00F72C95">
      <w:pPr>
        <w:pStyle w:val="Ttulo3"/>
        <w:numPr>
          <w:ilvl w:val="1"/>
          <w:numId w:val="5"/>
        </w:numPr>
        <w:jc w:val="both"/>
        <w:pPrChange w:id="196" w:author="MRLaptop" w:date="2013-09-11T19:51:00Z">
          <w:pPr>
            <w:pStyle w:val="Ttulo3"/>
            <w:numPr>
              <w:ilvl w:val="1"/>
              <w:numId w:val="5"/>
            </w:numPr>
            <w:ind w:left="792" w:hanging="432"/>
          </w:pPr>
        </w:pPrChange>
      </w:pPr>
      <w:r>
        <w:lastRenderedPageBreak/>
        <w:t xml:space="preserve"> </w:t>
      </w:r>
      <w:bookmarkStart w:id="197" w:name="_Toc366690014"/>
      <w:r w:rsidR="009F3A2F">
        <w:t xml:space="preserve">Situacion </w:t>
      </w:r>
      <w:del w:id="198" w:author="MRLaptop" w:date="2013-09-11T19:31:00Z">
        <w:r w:rsidR="009F3A2F" w:rsidDel="00517DE5">
          <w:delText xml:space="preserve">de los marketplace </w:delText>
        </w:r>
      </w:del>
      <w:r w:rsidR="009F3A2F">
        <w:t xml:space="preserve">en </w:t>
      </w:r>
      <w:r>
        <w:t>U</w:t>
      </w:r>
      <w:r w:rsidR="009F3A2F">
        <w:t>ruguay</w:t>
      </w:r>
      <w:bookmarkEnd w:id="197"/>
    </w:p>
    <w:p w:rsidR="009F3A2F" w:rsidRDefault="009F3A2F" w:rsidP="00F72C95">
      <w:pPr>
        <w:jc w:val="both"/>
        <w:pPrChange w:id="199" w:author="MRLaptop" w:date="2013-09-11T19:51:00Z">
          <w:pPr/>
        </w:pPrChange>
      </w:pPr>
    </w:p>
    <w:p w:rsidR="009F3A2F" w:rsidRPr="009F3A2F" w:rsidRDefault="009F3A2F" w:rsidP="00F72C95">
      <w:pPr>
        <w:ind w:firstLine="708"/>
        <w:jc w:val="both"/>
        <w:rPr>
          <w:rFonts w:ascii="Times New Roman" w:hAnsi="Times New Roman" w:cs="Times New Roman"/>
          <w:sz w:val="24"/>
          <w:szCs w:val="24"/>
        </w:rPr>
        <w:pPrChange w:id="200" w:author="MRLaptop" w:date="2013-09-11T19:51:00Z">
          <w:pPr>
            <w:ind w:firstLine="708"/>
          </w:pPr>
        </w:pPrChange>
      </w:pPr>
      <w:r>
        <w:rPr>
          <w:rFonts w:ascii="Calibri" w:hAnsi="Calibri" w:cs="Calibri"/>
          <w:color w:val="000000"/>
          <w:sz w:val="18"/>
          <w:szCs w:val="18"/>
        </w:rPr>
        <w:t xml:space="preserve">Uruguay es apenas una porción diminuta de ese comercio, pero de un tiempo a esta parte parece haber dejado de lado la timidez inicial con la que encaraba este mercado. Según la última encuesta de </w:t>
      </w:r>
      <w:commentRangeStart w:id="201"/>
      <w:r>
        <w:rPr>
          <w:rFonts w:ascii="Calibri" w:hAnsi="Calibri" w:cs="Calibri"/>
          <w:color w:val="000000"/>
          <w:sz w:val="18"/>
          <w:szCs w:val="18"/>
        </w:rPr>
        <w:t xml:space="preserve">Grupo Radar </w:t>
      </w:r>
      <w:commentRangeEnd w:id="201"/>
      <w:r w:rsidR="00FB60FA">
        <w:rPr>
          <w:rStyle w:val="Refdecomentario"/>
        </w:rPr>
        <w:commentReference w:id="201"/>
      </w:r>
      <w:r>
        <w:rPr>
          <w:rFonts w:ascii="Calibri" w:hAnsi="Calibri" w:cs="Calibri"/>
          <w:color w:val="000000"/>
          <w:sz w:val="18"/>
          <w:szCs w:val="18"/>
        </w:rPr>
        <w:t xml:space="preserve">sobre el Perfil del </w:t>
      </w:r>
      <w:commentRangeStart w:id="202"/>
      <w:r>
        <w:rPr>
          <w:rFonts w:ascii="Calibri" w:hAnsi="Calibri" w:cs="Calibri"/>
          <w:color w:val="000000"/>
          <w:sz w:val="18"/>
          <w:szCs w:val="18"/>
        </w:rPr>
        <w:t xml:space="preserve">Internautra </w:t>
      </w:r>
      <w:commentRangeEnd w:id="202"/>
      <w:r w:rsidR="003728FE">
        <w:rPr>
          <w:rStyle w:val="Refdecomentario"/>
        </w:rPr>
        <w:commentReference w:id="202"/>
      </w:r>
      <w:r>
        <w:rPr>
          <w:rFonts w:ascii="Calibri" w:hAnsi="Calibri" w:cs="Calibri"/>
          <w:color w:val="000000"/>
          <w:sz w:val="18"/>
          <w:szCs w:val="18"/>
        </w:rPr>
        <w:t>Uruguayo, en 2012 casi 500.000 personas habían comprado alguna vez por internet lo que supone un aumento del 22% en relación a 2010.</w:t>
      </w:r>
    </w:p>
    <w:p w:rsidR="009F3A2F" w:rsidRDefault="009F3A2F" w:rsidP="00F72C95">
      <w:pPr>
        <w:pStyle w:val="NormalWeb"/>
        <w:spacing w:before="0" w:beforeAutospacing="0" w:afterAutospacing="0"/>
        <w:ind w:firstLine="708"/>
        <w:jc w:val="both"/>
        <w:pPrChange w:id="203" w:author="MRLaptop" w:date="2013-09-11T19:51:00Z">
          <w:pPr>
            <w:pStyle w:val="NormalWeb"/>
            <w:spacing w:before="0" w:beforeAutospacing="0" w:afterAutospacing="0"/>
            <w:ind w:firstLine="708"/>
          </w:pPr>
        </w:pPrChange>
      </w:pPr>
      <w:r>
        <w:rPr>
          <w:rFonts w:ascii="Calibri" w:hAnsi="Calibri" w:cs="Calibri"/>
          <w:color w:val="000000"/>
          <w:sz w:val="18"/>
          <w:szCs w:val="18"/>
        </w:rPr>
        <w:t xml:space="preserve">Además, la encuesta de Grupo Radar muestra que en Uruguay el 30% de los internautas compró o contrató un servicio a través de </w:t>
      </w:r>
      <w:ins w:id="204" w:author="MRLaptop" w:date="2013-09-11T19:32:00Z">
        <w:r w:rsidR="003728FE">
          <w:rPr>
            <w:rFonts w:ascii="Calibri" w:hAnsi="Calibri" w:cs="Calibri"/>
            <w:color w:val="000000"/>
            <w:sz w:val="18"/>
            <w:szCs w:val="18"/>
          </w:rPr>
          <w:t>I</w:t>
        </w:r>
      </w:ins>
      <w:del w:id="205" w:author="MRLaptop" w:date="2013-09-11T19:32:00Z">
        <w:r w:rsidDel="003728FE">
          <w:rPr>
            <w:rFonts w:ascii="Calibri" w:hAnsi="Calibri" w:cs="Calibri"/>
            <w:color w:val="000000"/>
            <w:sz w:val="18"/>
            <w:szCs w:val="18"/>
          </w:rPr>
          <w:delText>i</w:delText>
        </w:r>
      </w:del>
      <w:r>
        <w:rPr>
          <w:rFonts w:ascii="Calibri" w:hAnsi="Calibri" w:cs="Calibri"/>
          <w:color w:val="000000"/>
          <w:sz w:val="18"/>
          <w:szCs w:val="18"/>
        </w:rPr>
        <w:t xml:space="preserve">nternet. En Estados Unidos, el 70% de los internautas realizó una compra al menos una vez, según eMarketer. </w:t>
      </w:r>
    </w:p>
    <w:p w:rsidR="009F3A2F" w:rsidRDefault="009F3A2F" w:rsidP="00F72C95">
      <w:pPr>
        <w:pStyle w:val="NormalWeb"/>
        <w:spacing w:before="0" w:beforeAutospacing="0" w:afterAutospacing="0"/>
        <w:ind w:firstLine="708"/>
        <w:jc w:val="both"/>
        <w:pPrChange w:id="206" w:author="MRLaptop" w:date="2013-09-11T19:51:00Z">
          <w:pPr>
            <w:pStyle w:val="NormalWeb"/>
            <w:spacing w:before="0" w:beforeAutospacing="0" w:afterAutospacing="0"/>
            <w:ind w:firstLine="708"/>
          </w:pPr>
        </w:pPrChange>
      </w:pPr>
      <w:commentRangeStart w:id="207"/>
      <w:r>
        <w:rPr>
          <w:rFonts w:ascii="Calibri" w:hAnsi="Calibri" w:cs="Calibri"/>
          <w:color w:val="000000"/>
          <w:sz w:val="18"/>
          <w:szCs w:val="18"/>
        </w:rPr>
        <w:t>Mercadolibre</w:t>
      </w:r>
      <w:commentRangeEnd w:id="207"/>
      <w:r w:rsidR="00F444AA">
        <w:rPr>
          <w:rStyle w:val="Refdecomentario"/>
          <w:rFonts w:asciiTheme="minorHAnsi" w:eastAsiaTheme="minorEastAsia" w:hAnsiTheme="minorHAnsi" w:cstheme="minorBidi"/>
        </w:rPr>
        <w:commentReference w:id="207"/>
      </w:r>
      <w:r>
        <w:rPr>
          <w:rFonts w:ascii="Calibri" w:hAnsi="Calibri" w:cs="Calibri"/>
          <w:color w:val="000000"/>
          <w:sz w:val="18"/>
          <w:szCs w:val="18"/>
        </w:rPr>
        <w:t>,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 según la encuesta de Grupo Radar.</w:t>
      </w:r>
    </w:p>
    <w:p w:rsidR="009F3A2F" w:rsidRDefault="009F3A2F" w:rsidP="00F72C95">
      <w:pPr>
        <w:pStyle w:val="NormalWeb"/>
        <w:spacing w:before="0" w:beforeAutospacing="0" w:afterAutospacing="0"/>
        <w:ind w:firstLine="708"/>
        <w:jc w:val="both"/>
        <w:pPrChange w:id="208" w:author="MRLaptop" w:date="2013-09-11T19:51:00Z">
          <w:pPr>
            <w:pStyle w:val="NormalWeb"/>
            <w:spacing w:before="0" w:beforeAutospacing="0" w:afterAutospacing="0"/>
            <w:ind w:firstLine="708"/>
          </w:pPr>
        </w:pPrChange>
      </w:pPr>
      <w:r>
        <w:rPr>
          <w:rFonts w:ascii="Calibri" w:hAnsi="Calibri" w:cs="Calibri"/>
          <w:color w:val="000000"/>
          <w:sz w:val="18"/>
          <w:szCs w:val="18"/>
        </w:rPr>
        <w:t xml:space="preserve">En los sitios que comercializan cupones de descuento, como </w:t>
      </w:r>
      <w:commentRangeStart w:id="209"/>
      <w:r>
        <w:rPr>
          <w:rFonts w:ascii="Calibri" w:hAnsi="Calibri" w:cs="Calibri"/>
          <w:color w:val="000000"/>
          <w:sz w:val="18"/>
          <w:szCs w:val="18"/>
        </w:rPr>
        <w:t>WoOw</w:t>
      </w:r>
      <w:commentRangeEnd w:id="209"/>
      <w:r w:rsidR="00F444AA">
        <w:rPr>
          <w:rStyle w:val="Refdecomentario"/>
          <w:rFonts w:asciiTheme="minorHAnsi" w:eastAsiaTheme="minorEastAsia" w:hAnsiTheme="minorHAnsi" w:cstheme="minorBidi"/>
        </w:rPr>
        <w:commentReference w:id="209"/>
      </w:r>
      <w:r>
        <w:rPr>
          <w:rFonts w:ascii="Calibri" w:hAnsi="Calibri" w:cs="Calibri"/>
          <w:color w:val="000000"/>
          <w:sz w:val="18"/>
          <w:szCs w:val="18"/>
        </w:rPr>
        <w:t xml:space="preserve">! y </w:t>
      </w:r>
      <w:commentRangeStart w:id="210"/>
      <w:r>
        <w:rPr>
          <w:rFonts w:ascii="Calibri" w:hAnsi="Calibri" w:cs="Calibri"/>
          <w:color w:val="000000"/>
          <w:sz w:val="18"/>
          <w:szCs w:val="18"/>
        </w:rPr>
        <w:t>Groupon</w:t>
      </w:r>
      <w:commentRangeEnd w:id="210"/>
      <w:r w:rsidR="00F444AA">
        <w:rPr>
          <w:rStyle w:val="Refdecomentario"/>
          <w:rFonts w:asciiTheme="minorHAnsi" w:eastAsiaTheme="minorEastAsia" w:hAnsiTheme="minorHAnsi" w:cstheme="minorBidi"/>
        </w:rPr>
        <w:commentReference w:id="210"/>
      </w:r>
      <w:r>
        <w:rPr>
          <w:rFonts w:ascii="Calibri" w:hAnsi="Calibri" w:cs="Calibri"/>
          <w:color w:val="000000"/>
          <w:sz w:val="18"/>
          <w:szCs w:val="18"/>
        </w:rPr>
        <w:t>, se realizaron el 20% del total de las ventas online de 2012.</w:t>
      </w:r>
    </w:p>
    <w:p w:rsidR="009F3A2F" w:rsidRDefault="009F3A2F" w:rsidP="00F72C95">
      <w:pPr>
        <w:pStyle w:val="NormalWeb"/>
        <w:spacing w:before="0" w:beforeAutospacing="0" w:afterAutospacing="0"/>
        <w:ind w:firstLine="708"/>
        <w:jc w:val="both"/>
        <w:pPrChange w:id="211" w:author="MRLaptop" w:date="2013-09-11T19:51:00Z">
          <w:pPr>
            <w:pStyle w:val="NormalWeb"/>
            <w:spacing w:before="0" w:beforeAutospacing="0" w:afterAutospacing="0"/>
            <w:ind w:firstLine="708"/>
          </w:pPr>
        </w:pPrChange>
      </w:pPr>
      <w:r>
        <w:rPr>
          <w:rFonts w:ascii="Calibri" w:hAnsi="Calibri" w:cs="Calibri"/>
          <w:color w:val="000000"/>
          <w:sz w:val="18"/>
          <w:szCs w:val="18"/>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9F3A2F" w:rsidRDefault="009F3A2F" w:rsidP="00F72C95">
      <w:pPr>
        <w:pStyle w:val="NormalWeb"/>
        <w:spacing w:before="0" w:beforeAutospacing="0" w:afterAutospacing="0"/>
        <w:ind w:firstLine="708"/>
        <w:jc w:val="both"/>
        <w:pPrChange w:id="212" w:author="MRLaptop" w:date="2013-09-11T19:51:00Z">
          <w:pPr>
            <w:pStyle w:val="NormalWeb"/>
            <w:spacing w:before="0" w:beforeAutospacing="0" w:afterAutospacing="0"/>
            <w:ind w:firstLine="708"/>
          </w:pPr>
        </w:pPrChange>
      </w:pPr>
      <w:r>
        <w:rPr>
          <w:rFonts w:ascii="Calibri" w:hAnsi="Calibri" w:cs="Calibri"/>
          <w:color w:val="000000"/>
          <w:sz w:val="18"/>
          <w:szCs w:val="18"/>
        </w:rPr>
        <w:t xml:space="preserve">Otro agente relevante del mercado es </w:t>
      </w:r>
      <w:commentRangeStart w:id="213"/>
      <w:r>
        <w:rPr>
          <w:rFonts w:ascii="Calibri" w:hAnsi="Calibri" w:cs="Calibri"/>
          <w:color w:val="000000"/>
          <w:sz w:val="18"/>
          <w:szCs w:val="18"/>
        </w:rPr>
        <w:t xml:space="preserve">Pedidos Ya!, </w:t>
      </w:r>
      <w:commentRangeEnd w:id="213"/>
      <w:r w:rsidR="00567C69">
        <w:rPr>
          <w:rStyle w:val="Refdecomentario"/>
          <w:rFonts w:asciiTheme="minorHAnsi" w:eastAsiaTheme="minorEastAsia" w:hAnsiTheme="minorHAnsi" w:cstheme="minorBidi"/>
        </w:rPr>
        <w:commentReference w:id="213"/>
      </w:r>
      <w:r>
        <w:rPr>
          <w:rFonts w:ascii="Calibri" w:hAnsi="Calibri" w:cs="Calibri"/>
          <w:color w:val="000000"/>
          <w:sz w:val="18"/>
          <w:szCs w:val="18"/>
        </w:rPr>
        <w:t xml:space="preserve">que permite pedir </w:t>
      </w:r>
      <w:commentRangeStart w:id="214"/>
      <w:r>
        <w:rPr>
          <w:rFonts w:ascii="Calibri" w:hAnsi="Calibri" w:cs="Calibri"/>
          <w:color w:val="000000"/>
          <w:sz w:val="18"/>
          <w:szCs w:val="18"/>
        </w:rPr>
        <w:t xml:space="preserve">delivery </w:t>
      </w:r>
      <w:commentRangeEnd w:id="214"/>
      <w:r w:rsidR="00E75346">
        <w:rPr>
          <w:rStyle w:val="Refdecomentario"/>
          <w:rFonts w:asciiTheme="minorHAnsi" w:eastAsiaTheme="minorEastAsia" w:hAnsiTheme="minorHAnsi" w:cstheme="minorBidi"/>
        </w:rPr>
        <w:commentReference w:id="214"/>
      </w:r>
      <w:r>
        <w:rPr>
          <w:rFonts w:ascii="Calibri" w:hAnsi="Calibri" w:cs="Calibri"/>
          <w:color w:val="000000"/>
          <w:sz w:val="18"/>
          <w:szCs w:val="18"/>
        </w:rPr>
        <w:t>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9F3A2F" w:rsidRDefault="009F3A2F" w:rsidP="00F72C95">
      <w:pPr>
        <w:pStyle w:val="NormalWeb"/>
        <w:spacing w:before="0" w:beforeAutospacing="0" w:afterAutospacing="0"/>
        <w:ind w:firstLine="708"/>
        <w:jc w:val="both"/>
        <w:pPrChange w:id="215" w:author="MRLaptop" w:date="2013-09-11T19:51:00Z">
          <w:pPr>
            <w:pStyle w:val="NormalWeb"/>
            <w:spacing w:before="0" w:beforeAutospacing="0" w:afterAutospacing="0"/>
            <w:ind w:firstLine="708"/>
          </w:pPr>
        </w:pPrChange>
      </w:pPr>
      <w:r>
        <w:rPr>
          <w:rFonts w:ascii="Calibri" w:hAnsi="Calibri" w:cs="Calibri"/>
          <w:color w:val="000000"/>
          <w:sz w:val="18"/>
          <w:szCs w:val="18"/>
        </w:rPr>
        <w:t>El pasado 25 de julio se llevó a cabo el primereCommerce DAY Montevideo 2012, una iniciativa del Instituto Latinoamericano de Comercio Electrónico – eInstituto – coorganizado localmente con la Cámara Uruguaya de Tecnologías de la Información – CUTI.</w:t>
      </w:r>
    </w:p>
    <w:p w:rsidR="009F3A2F" w:rsidRPr="00AC3F80" w:rsidRDefault="009F3A2F" w:rsidP="00F72C95">
      <w:pPr>
        <w:spacing w:before="100" w:beforeAutospacing="1" w:after="100" w:afterAutospacing="1" w:line="270" w:lineRule="atLeast"/>
        <w:ind w:firstLine="708"/>
        <w:jc w:val="both"/>
        <w:pPrChange w:id="216" w:author="MRLaptop" w:date="2013-09-11T19:51:00Z">
          <w:pPr>
            <w:spacing w:before="100" w:beforeAutospacing="1" w:after="100" w:afterAutospacing="1" w:line="270" w:lineRule="atLeast"/>
            <w:ind w:firstLine="708"/>
          </w:pPr>
        </w:pPrChange>
      </w:pPr>
      <w:r>
        <w:rPr>
          <w:rFonts w:ascii="Calibri" w:hAnsi="Calibri" w:cs="Calibri"/>
          <w:color w:val="000000"/>
          <w:sz w:val="18"/>
          <w:szCs w:val="18"/>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r w:rsidR="00D420F3">
        <w:fldChar w:fldCharType="begin"/>
      </w:r>
      <w:r w:rsidR="00D420F3">
        <w:instrText>HYPERLINK "http://www.tinglesa.com.uy/categorias.php?idCategoria=78"</w:instrText>
      </w:r>
      <w:r w:rsidR="00D420F3">
        <w:fldChar w:fldCharType="separate"/>
      </w:r>
      <w:r w:rsidR="006727EE" w:rsidRPr="006727EE">
        <w:rPr>
          <w:rStyle w:val="Hipervnculo"/>
          <w:rFonts w:ascii="Calibri" w:hAnsi="Calibri" w:cs="Calibri"/>
          <w:color w:val="auto"/>
          <w:sz w:val="18"/>
          <w:szCs w:val="18"/>
          <w:u w:val="none"/>
        </w:rPr>
        <w:t>Tienda</w:t>
      </w:r>
      <w:r w:rsidR="00D420F3">
        <w:fldChar w:fldCharType="end"/>
      </w:r>
      <w:r w:rsidR="006727EE" w:rsidRPr="006727EE">
        <w:rPr>
          <w:sz w:val="18"/>
          <w:szCs w:val="18"/>
        </w:rPr>
        <w:t xml:space="preserve"> Inglesa</w:t>
      </w:r>
      <w:sdt>
        <w:sdtPr>
          <w:rPr>
            <w:sz w:val="18"/>
            <w:szCs w:val="18"/>
          </w:rPr>
          <w:id w:val="971489290"/>
          <w:citation/>
        </w:sdtPr>
        <w:sdtContent>
          <w:r w:rsidR="00D420F3">
            <w:rPr>
              <w:sz w:val="18"/>
              <w:szCs w:val="18"/>
            </w:rPr>
            <w:fldChar w:fldCharType="begin"/>
          </w:r>
          <w:r w:rsidR="005A1027">
            <w:rPr>
              <w:sz w:val="18"/>
              <w:szCs w:val="18"/>
            </w:rPr>
            <w:instrText xml:space="preserve"> CITATION Tie13 \l 3082 </w:instrText>
          </w:r>
          <w:r w:rsidR="00D420F3">
            <w:rPr>
              <w:sz w:val="18"/>
              <w:szCs w:val="18"/>
            </w:rPr>
            <w:fldChar w:fldCharType="separate"/>
          </w:r>
          <w:r w:rsidR="005A1027">
            <w:rPr>
              <w:noProof/>
              <w:sz w:val="18"/>
              <w:szCs w:val="18"/>
            </w:rPr>
            <w:t xml:space="preserve"> </w:t>
          </w:r>
          <w:r w:rsidR="005A1027" w:rsidRPr="005A1027">
            <w:rPr>
              <w:noProof/>
              <w:sz w:val="18"/>
              <w:szCs w:val="18"/>
            </w:rPr>
            <w:t>(3)</w:t>
          </w:r>
          <w:r w:rsidR="00D420F3">
            <w:rPr>
              <w:sz w:val="18"/>
              <w:szCs w:val="18"/>
            </w:rPr>
            <w:fldChar w:fldCharType="end"/>
          </w:r>
        </w:sdtContent>
      </w:sdt>
      <w:r w:rsidRPr="00D810C3">
        <w:rPr>
          <w:rFonts w:ascii="Calibri" w:hAnsi="Calibri" w:cs="Calibri"/>
          <w:color w:val="000000"/>
          <w:sz w:val="18"/>
          <w:szCs w:val="18"/>
        </w:rPr>
        <w:t>,</w:t>
      </w:r>
      <w:r w:rsidR="005A1027" w:rsidRPr="005A1027">
        <w:rPr>
          <w:rFonts w:cstheme="minorHAnsi"/>
          <w:color w:val="000000"/>
          <w:sz w:val="18"/>
          <w:szCs w:val="18"/>
        </w:rPr>
        <w:t xml:space="preserve"> </w:t>
      </w:r>
      <w:r w:rsidR="005A1027" w:rsidRPr="005A1027">
        <w:rPr>
          <w:rFonts w:cstheme="minorHAnsi"/>
          <w:sz w:val="18"/>
          <w:szCs w:val="18"/>
        </w:rPr>
        <w:t>Buquebus</w:t>
      </w:r>
      <w:sdt>
        <w:sdtPr>
          <w:rPr>
            <w:rFonts w:cstheme="minorHAnsi"/>
            <w:sz w:val="18"/>
            <w:szCs w:val="18"/>
          </w:rPr>
          <w:id w:val="971489291"/>
          <w:citation/>
        </w:sdtPr>
        <w:sdtContent>
          <w:r w:rsidR="00D420F3">
            <w:rPr>
              <w:rFonts w:cstheme="minorHAnsi"/>
              <w:sz w:val="18"/>
              <w:szCs w:val="18"/>
            </w:rPr>
            <w:fldChar w:fldCharType="begin"/>
          </w:r>
          <w:r w:rsidR="005A1027">
            <w:rPr>
              <w:rFonts w:cstheme="minorHAnsi"/>
              <w:sz w:val="18"/>
              <w:szCs w:val="18"/>
            </w:rPr>
            <w:instrText xml:space="preserve"> CITATION Buq13 \l 3082 </w:instrText>
          </w:r>
          <w:r w:rsidR="00D420F3">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(4)</w:t>
          </w:r>
          <w:r w:rsidR="00D420F3">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Pedidos Ya!</w:t>
      </w:r>
      <w:sdt>
        <w:sdtPr>
          <w:rPr>
            <w:rFonts w:cstheme="minorHAnsi"/>
            <w:sz w:val="18"/>
            <w:szCs w:val="18"/>
          </w:rPr>
          <w:id w:val="971489292"/>
          <w:citation/>
        </w:sdtPr>
        <w:sdtContent>
          <w:r w:rsidR="00D420F3">
            <w:rPr>
              <w:rFonts w:cstheme="minorHAnsi"/>
              <w:sz w:val="18"/>
              <w:szCs w:val="18"/>
            </w:rPr>
            <w:fldChar w:fldCharType="begin"/>
          </w:r>
          <w:r w:rsidR="005A1027">
            <w:rPr>
              <w:rFonts w:cstheme="minorHAnsi"/>
              <w:sz w:val="18"/>
              <w:szCs w:val="18"/>
            </w:rPr>
            <w:instrText xml:space="preserve"> CITATION Ped13 \l 3082 </w:instrText>
          </w:r>
          <w:r w:rsidR="00D420F3">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(5)</w:t>
          </w:r>
          <w:r w:rsidR="00D420F3">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Micropagos</w:t>
      </w:r>
      <w:sdt>
        <w:sdtPr>
          <w:rPr>
            <w:rFonts w:cstheme="minorHAnsi"/>
            <w:sz w:val="18"/>
            <w:szCs w:val="18"/>
          </w:rPr>
          <w:id w:val="971489293"/>
          <w:citation/>
        </w:sdtPr>
        <w:sdtContent>
          <w:r w:rsidR="00D420F3">
            <w:rPr>
              <w:rFonts w:cstheme="minorHAnsi"/>
              <w:sz w:val="18"/>
              <w:szCs w:val="18"/>
            </w:rPr>
            <w:fldChar w:fldCharType="begin"/>
          </w:r>
          <w:r w:rsidR="005A1027">
            <w:rPr>
              <w:rFonts w:cstheme="minorHAnsi"/>
              <w:sz w:val="18"/>
              <w:szCs w:val="18"/>
            </w:rPr>
            <w:instrText xml:space="preserve"> CITATION Mic131 \l 3082 </w:instrText>
          </w:r>
          <w:r w:rsidR="00D420F3">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(6)</w:t>
          </w:r>
          <w:r w:rsidR="00D420F3">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Wo</w:t>
      </w:r>
      <w:ins w:id="217" w:author="MRLaptop" w:date="2013-09-11T19:33:00Z">
        <w:r w:rsidR="00916603">
          <w:rPr>
            <w:rFonts w:cstheme="minorHAnsi"/>
            <w:sz w:val="18"/>
            <w:szCs w:val="18"/>
          </w:rPr>
          <w:t>O</w:t>
        </w:r>
      </w:ins>
      <w:del w:id="218" w:author="MRLaptop" w:date="2013-09-11T19:33:00Z">
        <w:r w:rsidR="005A1027" w:rsidRPr="005A1027" w:rsidDel="00916603">
          <w:rPr>
            <w:rFonts w:cstheme="minorHAnsi"/>
            <w:sz w:val="18"/>
            <w:szCs w:val="18"/>
          </w:rPr>
          <w:delText>o</w:delText>
        </w:r>
      </w:del>
      <w:r w:rsidR="005A1027" w:rsidRPr="005A1027">
        <w:rPr>
          <w:rFonts w:cstheme="minorHAnsi"/>
          <w:sz w:val="18"/>
          <w:szCs w:val="18"/>
        </w:rPr>
        <w:t>w</w:t>
      </w:r>
      <w:ins w:id="219" w:author="MRLaptop" w:date="2013-09-11T19:33:00Z">
        <w:r w:rsidR="00916603">
          <w:rPr>
            <w:rFonts w:cstheme="minorHAnsi"/>
            <w:sz w:val="18"/>
            <w:szCs w:val="18"/>
          </w:rPr>
          <w:t>!</w:t>
        </w:r>
      </w:ins>
      <w:sdt>
        <w:sdtPr>
          <w:rPr>
            <w:rFonts w:cstheme="minorHAnsi"/>
            <w:sz w:val="18"/>
            <w:szCs w:val="18"/>
          </w:rPr>
          <w:id w:val="971489294"/>
          <w:citation/>
        </w:sdtPr>
        <w:sdtContent>
          <w:r w:rsidR="00D420F3">
            <w:rPr>
              <w:rFonts w:cstheme="minorHAnsi"/>
              <w:sz w:val="18"/>
              <w:szCs w:val="18"/>
            </w:rPr>
            <w:fldChar w:fldCharType="begin"/>
          </w:r>
          <w:r w:rsidR="005A1027">
            <w:rPr>
              <w:rFonts w:cstheme="minorHAnsi"/>
              <w:sz w:val="18"/>
              <w:szCs w:val="18"/>
            </w:rPr>
            <w:instrText xml:space="preserve"> CITATION Woo13 \l 3082 </w:instrText>
          </w:r>
          <w:r w:rsidR="00D420F3">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(7)</w:t>
          </w:r>
          <w:r w:rsidR="00D420F3">
            <w:rPr>
              <w:rFonts w:cstheme="minorHAnsi"/>
              <w:sz w:val="18"/>
              <w:szCs w:val="18"/>
            </w:rPr>
            <w:fldChar w:fldCharType="end"/>
          </w:r>
        </w:sdtContent>
      </w:sdt>
      <w:r w:rsidRPr="00D810C3">
        <w:rPr>
          <w:rFonts w:ascii="Calibri" w:hAnsi="Calibri" w:cs="Calibri"/>
          <w:color w:val="000000"/>
          <w:sz w:val="18"/>
          <w:szCs w:val="18"/>
        </w:rPr>
        <w:t xml:space="preserve">, y una mención especial en reconocimiento a la trayectoria y trabajo en comercio electrónico </w:t>
      </w:r>
      <w:r>
        <w:rPr>
          <w:rFonts w:ascii="Calibri" w:hAnsi="Calibri" w:cs="Calibri"/>
          <w:color w:val="000000"/>
          <w:sz w:val="18"/>
          <w:szCs w:val="18"/>
        </w:rPr>
        <w:t>que fue entregada a Alvaro Lame (Ex</w:t>
      </w:r>
      <w:r>
        <w:rPr>
          <w:rFonts w:ascii="Calibri" w:hAnsi="Calibri" w:cs="Calibri"/>
          <w:color w:val="000000"/>
          <w:sz w:val="23"/>
          <w:szCs w:val="23"/>
        </w:rPr>
        <w:t xml:space="preserve"> </w:t>
      </w:r>
      <w:r>
        <w:rPr>
          <w:rFonts w:ascii="Calibri" w:hAnsi="Calibri" w:cs="Calibri"/>
          <w:color w:val="000000"/>
          <w:sz w:val="18"/>
          <w:szCs w:val="18"/>
        </w:rPr>
        <w:t>Presidente de la Cámara Uruguaya de Tecnologías de la Información</w:t>
      </w:r>
      <w:sdt>
        <w:sdtPr>
          <w:rPr>
            <w:rFonts w:ascii="Calibri" w:hAnsi="Calibri" w:cs="Calibri"/>
            <w:color w:val="000000"/>
            <w:sz w:val="18"/>
            <w:szCs w:val="18"/>
          </w:rPr>
          <w:id w:val="971489295"/>
          <w:citation/>
        </w:sdtPr>
        <w:sdtContent>
          <w:r w:rsidR="00D420F3">
            <w:rPr>
              <w:rFonts w:ascii="Calibri" w:hAnsi="Calibri" w:cs="Calibri"/>
              <w:color w:val="000000"/>
              <w:sz w:val="18"/>
              <w:szCs w:val="18"/>
            </w:rPr>
            <w:fldChar w:fldCharType="begin"/>
          </w:r>
          <w:r w:rsidR="005A1027">
            <w:rPr>
              <w:rFonts w:ascii="Calibri" w:hAnsi="Calibri" w:cs="Calibri"/>
              <w:color w:val="000000"/>
              <w:sz w:val="18"/>
              <w:szCs w:val="18"/>
            </w:rPr>
            <w:instrText xml:space="preserve"> CITATION CUT13 \l 3082 </w:instrText>
          </w:r>
          <w:r w:rsidR="00D420F3">
            <w:rPr>
              <w:rFonts w:ascii="Calibri" w:hAnsi="Calibri" w:cs="Calibri"/>
              <w:color w:val="000000"/>
              <w:sz w:val="18"/>
              <w:szCs w:val="18"/>
            </w:rPr>
            <w:fldChar w:fldCharType="separate"/>
          </w:r>
          <w:r w:rsidR="005A1027">
            <w:rPr>
              <w:rFonts w:ascii="Calibri" w:hAnsi="Calibri" w:cs="Calibri"/>
              <w:noProof/>
              <w:color w:val="000000"/>
              <w:sz w:val="18"/>
              <w:szCs w:val="18"/>
            </w:rPr>
            <w:t xml:space="preserve"> </w:t>
          </w:r>
          <w:r w:rsidR="005A1027" w:rsidRPr="005A1027">
            <w:rPr>
              <w:rFonts w:ascii="Calibri" w:hAnsi="Calibri" w:cs="Calibri"/>
              <w:noProof/>
              <w:color w:val="000000"/>
              <w:sz w:val="18"/>
              <w:szCs w:val="18"/>
            </w:rPr>
            <w:t>(8)</w:t>
          </w:r>
          <w:r w:rsidR="00D420F3">
            <w:rPr>
              <w:rFonts w:ascii="Calibri" w:hAnsi="Calibri" w:cs="Calibri"/>
              <w:color w:val="000000"/>
              <w:sz w:val="18"/>
              <w:szCs w:val="18"/>
            </w:rPr>
            <w:fldChar w:fldCharType="end"/>
          </w:r>
        </w:sdtContent>
      </w:sdt>
      <w:r>
        <w:rPr>
          <w:rFonts w:ascii="Calibri" w:hAnsi="Calibri" w:cs="Calibri"/>
          <w:color w:val="000000"/>
          <w:sz w:val="18"/>
          <w:szCs w:val="18"/>
        </w:rPr>
        <w:t>).</w:t>
      </w:r>
    </w:p>
    <w:p w:rsidR="00400D3F" w:rsidRPr="00D86C97" w:rsidRDefault="00400D3F" w:rsidP="00F72C95">
      <w:pPr>
        <w:pStyle w:val="Ttulo2"/>
        <w:numPr>
          <w:ilvl w:val="0"/>
          <w:numId w:val="5"/>
        </w:numPr>
        <w:jc w:val="both"/>
        <w:rPr>
          <w:i/>
        </w:rPr>
        <w:pPrChange w:id="220" w:author="MRLaptop" w:date="2013-09-11T19:51:00Z">
          <w:pPr>
            <w:pStyle w:val="Ttulo2"/>
            <w:numPr>
              <w:ilvl w:val="0"/>
              <w:numId w:val="5"/>
            </w:numPr>
            <w:ind w:left="360" w:hanging="360"/>
          </w:pPr>
        </w:pPrChange>
      </w:pPr>
      <w:bookmarkStart w:id="221" w:name="_Toc366690015"/>
      <w:r>
        <w:t>Casos de estudio</w:t>
      </w:r>
      <w:bookmarkEnd w:id="221"/>
    </w:p>
    <w:p w:rsidR="004A0DA6" w:rsidRDefault="003417B6" w:rsidP="00F72C95">
      <w:pPr>
        <w:pStyle w:val="Ttulo3"/>
        <w:numPr>
          <w:ilvl w:val="1"/>
          <w:numId w:val="5"/>
        </w:numPr>
        <w:jc w:val="both"/>
        <w:pPrChange w:id="222" w:author="MRLaptop" w:date="2013-09-11T19:51:00Z">
          <w:pPr>
            <w:pStyle w:val="Ttulo3"/>
            <w:numPr>
              <w:ilvl w:val="1"/>
              <w:numId w:val="5"/>
            </w:numPr>
            <w:ind w:left="792" w:hanging="432"/>
          </w:pPr>
        </w:pPrChange>
      </w:pPr>
      <w:bookmarkStart w:id="223" w:name="_Toc366690016"/>
      <w:r>
        <w:t>Amazon Marketp</w:t>
      </w:r>
      <w:r w:rsidR="005B3D25" w:rsidRPr="003417B6">
        <w:t>lace</w:t>
      </w:r>
      <w:bookmarkEnd w:id="223"/>
    </w:p>
    <w:p w:rsidR="00D86C97" w:rsidRPr="00D86C97" w:rsidRDefault="00D86C97" w:rsidP="00F72C95">
      <w:pPr>
        <w:jc w:val="both"/>
        <w:pPrChange w:id="224" w:author="MRLaptop" w:date="2013-09-11T19:51:00Z">
          <w:pPr/>
        </w:pPrChange>
      </w:pPr>
    </w:p>
    <w:p w:rsidR="005B3D25" w:rsidRPr="003417B6" w:rsidRDefault="005B3D25" w:rsidP="00F72C95">
      <w:pPr>
        <w:ind w:firstLine="708"/>
        <w:jc w:val="both"/>
        <w:rPr>
          <w:sz w:val="18"/>
          <w:szCs w:val="18"/>
        </w:rPr>
        <w:pPrChange w:id="225" w:author="MRLaptop" w:date="2013-09-11T19:51:00Z">
          <w:pPr>
            <w:ind w:firstLine="708"/>
          </w:pPr>
        </w:pPrChange>
      </w:pPr>
      <w:r w:rsidRPr="003417B6">
        <w:rPr>
          <w:sz w:val="18"/>
          <w:szCs w:val="18"/>
        </w:rPr>
        <w:t>Amazon</w:t>
      </w:r>
      <w:sdt>
        <w:sdtPr>
          <w:rPr>
            <w:sz w:val="18"/>
            <w:szCs w:val="18"/>
          </w:rPr>
          <w:id w:val="466103916"/>
          <w:citation/>
        </w:sdtPr>
        <w:sdtContent>
          <w:r w:rsidR="00D420F3">
            <w:rPr>
              <w:sz w:val="18"/>
              <w:szCs w:val="18"/>
            </w:rPr>
            <w:fldChar w:fldCharType="begin"/>
          </w:r>
          <w:r w:rsidR="003236B6">
            <w:rPr>
              <w:sz w:val="18"/>
              <w:szCs w:val="18"/>
            </w:rPr>
            <w:instrText xml:space="preserve"> CITATION Ama \l 3082  </w:instrText>
          </w:r>
          <w:r w:rsidR="00D420F3">
            <w:rPr>
              <w:sz w:val="18"/>
              <w:szCs w:val="18"/>
            </w:rPr>
            <w:fldChar w:fldCharType="separate"/>
          </w:r>
          <w:r w:rsidR="00C44D58">
            <w:rPr>
              <w:noProof/>
              <w:sz w:val="18"/>
              <w:szCs w:val="18"/>
            </w:rPr>
            <w:t xml:space="preserve"> </w:t>
          </w:r>
          <w:r w:rsidR="00C44D58" w:rsidRPr="00C44D58">
            <w:rPr>
              <w:noProof/>
              <w:sz w:val="18"/>
              <w:szCs w:val="18"/>
            </w:rPr>
            <w:t>(1)</w:t>
          </w:r>
          <w:r w:rsidR="00D420F3">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D420F3">
            <w:rPr>
              <w:sz w:val="18"/>
              <w:szCs w:val="18"/>
            </w:rPr>
            <w:fldChar w:fldCharType="begin"/>
          </w:r>
          <w:r w:rsidR="00905ED0">
            <w:rPr>
              <w:sz w:val="18"/>
              <w:szCs w:val="18"/>
            </w:rPr>
            <w:instrText xml:space="preserve"> CITATION Aca13 \l 3082 </w:instrText>
          </w:r>
          <w:r w:rsidR="00D420F3">
            <w:rPr>
              <w:sz w:val="18"/>
              <w:szCs w:val="18"/>
            </w:rPr>
            <w:fldChar w:fldCharType="separate"/>
          </w:r>
          <w:r w:rsidR="00C44D58">
            <w:rPr>
              <w:noProof/>
              <w:sz w:val="18"/>
              <w:szCs w:val="18"/>
            </w:rPr>
            <w:t xml:space="preserve"> </w:t>
          </w:r>
          <w:r w:rsidR="00C44D58" w:rsidRPr="00C44D58">
            <w:rPr>
              <w:noProof/>
              <w:sz w:val="18"/>
              <w:szCs w:val="18"/>
            </w:rPr>
            <w:t>(2)</w:t>
          </w:r>
          <w:r w:rsidR="00D420F3">
            <w:rPr>
              <w:sz w:val="18"/>
              <w:szCs w:val="18"/>
            </w:rPr>
            <w:fldChar w:fldCharType="end"/>
          </w:r>
        </w:sdtContent>
      </w:sdt>
      <w:r w:rsidRPr="003417B6">
        <w:rPr>
          <w:sz w:val="18"/>
          <w:szCs w:val="18"/>
        </w:rPr>
        <w:t xml:space="preserve">. Esta empresa surge como una librería en línea llamada en sus comienzos como “Cadabra”. En el transcurso de los años ha diversificado su mercado, adquiriendo un gran número de empresas en rubros que van desde Software, </w:t>
      </w:r>
      <w:commentRangeStart w:id="226"/>
      <w:r w:rsidRPr="003417B6">
        <w:rPr>
          <w:sz w:val="18"/>
          <w:szCs w:val="18"/>
        </w:rPr>
        <w:t>Cloud Computing</w:t>
      </w:r>
      <w:commentRangeEnd w:id="226"/>
      <w:r w:rsidR="004C75CB">
        <w:rPr>
          <w:rStyle w:val="Refdecomentario"/>
        </w:rPr>
        <w:commentReference w:id="226"/>
      </w:r>
      <w:r w:rsidRPr="003417B6">
        <w:rPr>
          <w:sz w:val="18"/>
          <w:szCs w:val="18"/>
        </w:rPr>
        <w:t>,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F72C95">
      <w:pPr>
        <w:jc w:val="both"/>
        <w:rPr>
          <w:sz w:val="18"/>
          <w:szCs w:val="18"/>
        </w:rPr>
        <w:pPrChange w:id="227" w:author="MRLaptop" w:date="2013-09-11T19:51:00Z">
          <w:pPr/>
        </w:pPrChange>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t>
      </w:r>
      <w:r w:rsidRPr="003417B6">
        <w:rPr>
          <w:sz w:val="18"/>
          <w:szCs w:val="18"/>
        </w:rPr>
        <w:lastRenderedPageBreak/>
        <w:t xml:space="preserve">web norteamericanos como </w:t>
      </w:r>
      <w:r w:rsidRPr="000E5EF5">
        <w:rPr>
          <w:sz w:val="18"/>
          <w:szCs w:val="18"/>
        </w:rPr>
        <w:t xml:space="preserve">son </w:t>
      </w:r>
      <w:r w:rsidR="00D420F3">
        <w:fldChar w:fldCharType="begin"/>
      </w:r>
      <w:r w:rsidR="00D420F3">
        <w:instrText>HYPERLINK "http://www.amazon.com"</w:instrText>
      </w:r>
      <w:r w:rsidR="00D420F3">
        <w:fldChar w:fldCharType="separate"/>
      </w:r>
      <w:r w:rsidRPr="000E5EF5">
        <w:rPr>
          <w:rStyle w:val="Hipervnculo"/>
          <w:color w:val="auto"/>
          <w:sz w:val="18"/>
          <w:szCs w:val="18"/>
          <w:u w:val="none"/>
        </w:rPr>
        <w:t>www.amazon.com</w:t>
      </w:r>
      <w:r w:rsidR="00D420F3">
        <w:fldChar w:fldCharType="end"/>
      </w:r>
      <w:r w:rsidRPr="000E5EF5">
        <w:rPr>
          <w:sz w:val="18"/>
          <w:szCs w:val="18"/>
        </w:rPr>
        <w:t xml:space="preserve"> y </w:t>
      </w:r>
      <w:r w:rsidR="00D420F3">
        <w:fldChar w:fldCharType="begin"/>
      </w:r>
      <w:r w:rsidR="00D420F3">
        <w:instrText>HYPERLINK "http://www.amazon.ca"</w:instrText>
      </w:r>
      <w:r w:rsidR="00D420F3">
        <w:fldChar w:fldCharType="separate"/>
      </w:r>
      <w:r w:rsidRPr="000E5EF5">
        <w:rPr>
          <w:rStyle w:val="Hipervnculo"/>
          <w:color w:val="auto"/>
          <w:sz w:val="18"/>
          <w:szCs w:val="18"/>
          <w:u w:val="none"/>
        </w:rPr>
        <w:t>www.amazon.ca</w:t>
      </w:r>
      <w:r w:rsidR="00D420F3">
        <w:fldChar w:fldCharType="end"/>
      </w:r>
      <w:r w:rsidRPr="000E5EF5">
        <w:rPr>
          <w:sz w:val="18"/>
          <w:szCs w:val="18"/>
        </w:rPr>
        <w:t xml:space="preserve">. Opera también de manera internacional a través de diferentes sitios, ya sean propios o adquiridos (como es el caso de </w:t>
      </w:r>
      <w:r w:rsidR="00D420F3">
        <w:fldChar w:fldCharType="begin"/>
      </w:r>
      <w:r w:rsidR="00D420F3">
        <w:instrText>HYPERLINK "http://www.amazon.de"</w:instrText>
      </w:r>
      <w:r w:rsidR="00D420F3">
        <w:fldChar w:fldCharType="separate"/>
      </w:r>
      <w:r w:rsidRPr="000E5EF5">
        <w:rPr>
          <w:rStyle w:val="Hipervnculo"/>
          <w:color w:val="auto"/>
          <w:sz w:val="18"/>
          <w:szCs w:val="18"/>
          <w:u w:val="none"/>
        </w:rPr>
        <w:t>www.amazon.de</w:t>
      </w:r>
      <w:r w:rsidR="00D420F3">
        <w:fldChar w:fldCharType="end"/>
      </w:r>
      <w:r w:rsidRPr="000E5EF5">
        <w:rPr>
          <w:sz w:val="18"/>
          <w:szCs w:val="18"/>
        </w:rPr>
        <w:t xml:space="preserve"> en</w:t>
      </w:r>
      <w:r w:rsidRPr="003417B6">
        <w:rPr>
          <w:sz w:val="18"/>
          <w:szCs w:val="18"/>
        </w:rPr>
        <w:t xml:space="preserve"> Alemania y www.amazon.co.uk en Reino Unido).</w:t>
      </w:r>
    </w:p>
    <w:p w:rsidR="005B3D25" w:rsidRPr="003417B6" w:rsidRDefault="005B3D25" w:rsidP="00F72C95">
      <w:pPr>
        <w:jc w:val="both"/>
        <w:rPr>
          <w:sz w:val="18"/>
          <w:szCs w:val="18"/>
          <w:u w:val="single"/>
        </w:rPr>
        <w:pPrChange w:id="228" w:author="MRLaptop" w:date="2013-09-11T19:51:00Z">
          <w:pPr/>
        </w:pPrChange>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Default="005B3D25" w:rsidP="00F72C95">
      <w:pPr>
        <w:pStyle w:val="Ttulo4"/>
        <w:numPr>
          <w:ilvl w:val="2"/>
          <w:numId w:val="5"/>
        </w:numPr>
        <w:jc w:val="both"/>
        <w:pPrChange w:id="229" w:author="MRLaptop" w:date="2013-09-11T19:51:00Z">
          <w:pPr>
            <w:pStyle w:val="Ttulo4"/>
            <w:numPr>
              <w:ilvl w:val="2"/>
              <w:numId w:val="5"/>
            </w:numPr>
            <w:ind w:left="1224" w:hanging="504"/>
          </w:pPr>
        </w:pPrChange>
      </w:pPr>
      <w:r w:rsidRPr="003417B6">
        <w:t>Antecedentes</w:t>
      </w:r>
    </w:p>
    <w:p w:rsidR="004A0DA6" w:rsidRPr="004A0DA6" w:rsidRDefault="004A0DA6" w:rsidP="00F72C95">
      <w:pPr>
        <w:jc w:val="both"/>
        <w:pPrChange w:id="230" w:author="MRLaptop" w:date="2013-09-11T19:51:00Z">
          <w:pPr/>
        </w:pPrChange>
      </w:pPr>
    </w:p>
    <w:p w:rsidR="005B3D25" w:rsidRPr="003417B6" w:rsidRDefault="005B3D25" w:rsidP="00F72C95">
      <w:pPr>
        <w:ind w:firstLine="708"/>
        <w:jc w:val="both"/>
        <w:rPr>
          <w:sz w:val="18"/>
          <w:szCs w:val="18"/>
        </w:rPr>
        <w:pPrChange w:id="231" w:author="MRLaptop" w:date="2013-09-11T19:51:00Z">
          <w:pPr>
            <w:ind w:firstLine="708"/>
          </w:pPr>
        </w:pPrChange>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5B3D25" w:rsidRPr="003417B6" w:rsidRDefault="005B3D25" w:rsidP="00F72C95">
      <w:pPr>
        <w:ind w:firstLine="708"/>
        <w:jc w:val="both"/>
        <w:rPr>
          <w:sz w:val="18"/>
          <w:szCs w:val="18"/>
        </w:rPr>
        <w:pPrChange w:id="232" w:author="MRLaptop" w:date="2013-09-11T19:51:00Z">
          <w:pPr>
            <w:ind w:firstLine="708"/>
          </w:pPr>
        </w:pPrChange>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0E5EF5" w:rsidRPr="003417B6" w:rsidRDefault="000E5EF5" w:rsidP="00F72C95">
      <w:pPr>
        <w:ind w:firstLine="708"/>
        <w:jc w:val="both"/>
        <w:rPr>
          <w:sz w:val="18"/>
          <w:szCs w:val="18"/>
        </w:rPr>
        <w:pPrChange w:id="233" w:author="MRLaptop" w:date="2013-09-11T19:51:00Z">
          <w:pPr>
            <w:ind w:firstLine="708"/>
            <w:jc w:val="center"/>
          </w:pPr>
        </w:pPrChange>
      </w:pPr>
    </w:p>
    <w:p w:rsidR="005B3D25" w:rsidRDefault="005B3D25" w:rsidP="00F72C95">
      <w:pPr>
        <w:pStyle w:val="Ttulo4"/>
        <w:numPr>
          <w:ilvl w:val="2"/>
          <w:numId w:val="5"/>
        </w:numPr>
        <w:jc w:val="both"/>
        <w:pPrChange w:id="234" w:author="MRLaptop" w:date="2013-09-11T19:51:00Z">
          <w:pPr>
            <w:pStyle w:val="Ttulo4"/>
            <w:numPr>
              <w:ilvl w:val="2"/>
              <w:numId w:val="5"/>
            </w:numPr>
            <w:ind w:left="1224" w:hanging="504"/>
          </w:pPr>
        </w:pPrChange>
      </w:pPr>
      <w:r w:rsidRPr="003417B6">
        <w:t>A lo concreto</w:t>
      </w:r>
    </w:p>
    <w:p w:rsidR="00400D3F" w:rsidRPr="00400D3F" w:rsidRDefault="00400D3F" w:rsidP="00F72C95">
      <w:pPr>
        <w:jc w:val="both"/>
        <w:pPrChange w:id="235" w:author="MRLaptop" w:date="2013-09-11T19:51:00Z">
          <w:pPr/>
        </w:pPrChange>
      </w:pPr>
    </w:p>
    <w:p w:rsidR="005B3D25" w:rsidRPr="003417B6" w:rsidRDefault="005B3D25" w:rsidP="00F72C95">
      <w:pPr>
        <w:jc w:val="both"/>
        <w:rPr>
          <w:sz w:val="18"/>
          <w:szCs w:val="18"/>
        </w:rPr>
        <w:pPrChange w:id="236" w:author="MRLaptop" w:date="2013-09-11T19:51:00Z">
          <w:pPr/>
        </w:pPrChange>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Default="005B3D25" w:rsidP="00F72C95">
      <w:pPr>
        <w:jc w:val="both"/>
        <w:rPr>
          <w:sz w:val="18"/>
          <w:szCs w:val="18"/>
        </w:rPr>
        <w:pPrChange w:id="237" w:author="MRLaptop" w:date="2013-09-11T19:51:00Z">
          <w:pPr/>
        </w:pPrChange>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F72C95">
      <w:pPr>
        <w:jc w:val="both"/>
        <w:rPr>
          <w:sz w:val="18"/>
          <w:szCs w:val="18"/>
        </w:rPr>
        <w:pPrChange w:id="238" w:author="MRLaptop" w:date="2013-09-11T19:51:00Z">
          <w:pPr/>
        </w:pPrChange>
      </w:pPr>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4A0DA6" w:rsidRPr="003417B6" w:rsidRDefault="004A0DA6" w:rsidP="00F72C95">
      <w:pPr>
        <w:jc w:val="both"/>
        <w:pPrChange w:id="239" w:author="MRLaptop" w:date="2013-09-11T19:51:00Z">
          <w:pPr/>
        </w:pPrChange>
      </w:pPr>
    </w:p>
    <w:p w:rsidR="005B3D25" w:rsidRDefault="005B3D25" w:rsidP="00F72C95">
      <w:pPr>
        <w:pStyle w:val="Ttulo4"/>
        <w:numPr>
          <w:ilvl w:val="2"/>
          <w:numId w:val="5"/>
        </w:numPr>
        <w:jc w:val="both"/>
        <w:pPrChange w:id="240" w:author="MRLaptop" w:date="2013-09-11T19:51:00Z">
          <w:pPr>
            <w:pStyle w:val="Ttulo4"/>
            <w:numPr>
              <w:ilvl w:val="2"/>
              <w:numId w:val="5"/>
            </w:numPr>
            <w:ind w:left="1224" w:hanging="504"/>
          </w:pPr>
        </w:pPrChange>
      </w:pPr>
      <w:r w:rsidRPr="003417B6">
        <w:lastRenderedPageBreak/>
        <w:t>Estrategias comerciales</w:t>
      </w:r>
    </w:p>
    <w:p w:rsidR="004A0DA6" w:rsidRPr="004A0DA6" w:rsidRDefault="004A0DA6" w:rsidP="00F72C95">
      <w:pPr>
        <w:jc w:val="both"/>
        <w:pPrChange w:id="241" w:author="MRLaptop" w:date="2013-09-11T19:51:00Z">
          <w:pPr/>
        </w:pPrChange>
      </w:pPr>
    </w:p>
    <w:p w:rsidR="005B3D25" w:rsidRPr="003417B6" w:rsidRDefault="005B3D25" w:rsidP="00F72C95">
      <w:pPr>
        <w:ind w:firstLine="708"/>
        <w:jc w:val="both"/>
        <w:rPr>
          <w:sz w:val="18"/>
          <w:szCs w:val="18"/>
        </w:rPr>
        <w:pPrChange w:id="242" w:author="MRLaptop" w:date="2013-09-11T19:51:00Z">
          <w:pPr>
            <w:ind w:firstLine="708"/>
          </w:pPr>
        </w:pPrChange>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r w:rsidR="00D420F3">
        <w:fldChar w:fldCharType="begin"/>
      </w:r>
      <w:r w:rsidR="00D420F3">
        <w:instrText>HYPERLINK \l "dvd_def"</w:instrText>
      </w:r>
      <w:r w:rsidR="00D420F3">
        <w:fldChar w:fldCharType="separate"/>
      </w:r>
      <w:r w:rsidRPr="003228EA">
        <w:rPr>
          <w:rStyle w:val="Hipervnculo"/>
          <w:sz w:val="18"/>
          <w:szCs w:val="18"/>
          <w:u w:val="none"/>
        </w:rPr>
        <w:t>DVDs</w:t>
      </w:r>
      <w:r w:rsidR="00D420F3">
        <w:fldChar w:fldCharType="end"/>
      </w:r>
      <w:r w:rsidRPr="003228EA">
        <w:rPr>
          <w:sz w:val="18"/>
          <w:szCs w:val="18"/>
        </w:rPr>
        <w:t xml:space="preserve">, </w:t>
      </w:r>
      <w:r w:rsidR="00D420F3">
        <w:fldChar w:fldCharType="begin"/>
      </w:r>
      <w:r w:rsidR="00D420F3">
        <w:instrText>HYPERLINK \l "cd_def"</w:instrText>
      </w:r>
      <w:r w:rsidR="00D420F3">
        <w:fldChar w:fldCharType="separate"/>
      </w:r>
      <w:r w:rsidRPr="003228EA">
        <w:rPr>
          <w:rStyle w:val="Hipervnculo"/>
          <w:sz w:val="18"/>
          <w:szCs w:val="18"/>
          <w:u w:val="none"/>
        </w:rPr>
        <w:t>CDs</w:t>
      </w:r>
      <w:r w:rsidR="00D420F3">
        <w:fldChar w:fldCharType="end"/>
      </w:r>
      <w:r w:rsidRPr="003228EA">
        <w:rPr>
          <w:sz w:val="18"/>
          <w:szCs w:val="18"/>
        </w:rPr>
        <w:t xml:space="preserve"> de música</w:t>
      </w:r>
      <w:r w:rsidR="002864AF" w:rsidRPr="003228EA">
        <w:rPr>
          <w:sz w:val="18"/>
          <w:szCs w:val="18"/>
        </w:rPr>
        <w:t>,</w:t>
      </w:r>
      <w:r w:rsidRPr="003228EA">
        <w:rPr>
          <w:sz w:val="18"/>
          <w:szCs w:val="18"/>
        </w:rPr>
        <w:t xml:space="preserve"> </w:t>
      </w:r>
      <w:r w:rsidR="00D420F3">
        <w:fldChar w:fldCharType="begin"/>
      </w:r>
      <w:r w:rsidR="00D420F3">
        <w:instrText>HYPERLINK \l "software_def"</w:instrText>
      </w:r>
      <w:r w:rsidR="00D420F3">
        <w:fldChar w:fldCharType="separate"/>
      </w:r>
      <w:r w:rsidRPr="003228EA">
        <w:rPr>
          <w:rStyle w:val="Hipervnculo"/>
          <w:sz w:val="18"/>
          <w:szCs w:val="18"/>
          <w:u w:val="none"/>
        </w:rPr>
        <w:t>software</w:t>
      </w:r>
      <w:r w:rsidR="00D420F3">
        <w:fldChar w:fldCharType="end"/>
      </w:r>
      <w:r w:rsidRPr="003228EA">
        <w:rPr>
          <w:sz w:val="18"/>
          <w:szCs w:val="18"/>
        </w:rPr>
        <w:t>, videojuegos</w:t>
      </w:r>
      <w:r w:rsidRPr="003417B6">
        <w:rPr>
          <w:sz w:val="18"/>
          <w:szCs w:val="18"/>
        </w:rPr>
        <w:t>, electrónica, ropa, alimentos perecederos y no perecederos, muebles y muchos más.</w:t>
      </w:r>
    </w:p>
    <w:p w:rsidR="005B3D25" w:rsidRPr="003417B6" w:rsidRDefault="005B3D25" w:rsidP="00F72C95">
      <w:pPr>
        <w:ind w:firstLine="708"/>
        <w:jc w:val="both"/>
        <w:rPr>
          <w:sz w:val="18"/>
          <w:szCs w:val="18"/>
        </w:rPr>
        <w:pPrChange w:id="243" w:author="MRLaptop" w:date="2013-09-11T19:51:00Z">
          <w:pPr>
            <w:ind w:firstLine="708"/>
          </w:pPr>
        </w:pPrChange>
      </w:pPr>
      <w:r w:rsidRPr="003417B6">
        <w:rPr>
          <w:sz w:val="18"/>
          <w:szCs w:val="18"/>
        </w:rPr>
        <w:t>Luego de un año de su lanzamiento la empresa fue pionera en ventas, en gran parte gracias a tu eficiencia en logística.</w:t>
      </w:r>
    </w:p>
    <w:p w:rsidR="005B3D25" w:rsidRPr="003417B6" w:rsidRDefault="005B3D25" w:rsidP="00F72C95">
      <w:pPr>
        <w:ind w:firstLine="708"/>
        <w:jc w:val="both"/>
        <w:rPr>
          <w:sz w:val="18"/>
          <w:szCs w:val="18"/>
        </w:rPr>
        <w:pPrChange w:id="244" w:author="MRLaptop" w:date="2013-09-11T19:51:00Z">
          <w:pPr>
            <w:ind w:firstLine="708"/>
          </w:pPr>
        </w:pPrChange>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F72C95">
      <w:pPr>
        <w:ind w:firstLine="708"/>
        <w:jc w:val="both"/>
        <w:rPr>
          <w:sz w:val="18"/>
          <w:szCs w:val="18"/>
        </w:rPr>
        <w:pPrChange w:id="245" w:author="MRLaptop" w:date="2013-09-11T19:51:00Z">
          <w:pPr>
            <w:ind w:firstLine="708"/>
          </w:pPr>
        </w:pPrChange>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F72C95">
      <w:pPr>
        <w:jc w:val="both"/>
        <w:rPr>
          <w:sz w:val="18"/>
          <w:szCs w:val="18"/>
        </w:rPr>
        <w:pPrChange w:id="246" w:author="MRLaptop" w:date="2013-09-11T19:51:00Z">
          <w:pPr/>
        </w:pPrChange>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F72C95">
      <w:pPr>
        <w:jc w:val="both"/>
        <w:rPr>
          <w:sz w:val="18"/>
          <w:szCs w:val="18"/>
        </w:rPr>
        <w:pPrChange w:id="247" w:author="MRLaptop" w:date="2013-09-11T19:51:00Z">
          <w:pPr/>
        </w:pPrChange>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Default="005B3D25" w:rsidP="00F72C95">
      <w:pPr>
        <w:jc w:val="both"/>
        <w:rPr>
          <w:sz w:val="18"/>
          <w:szCs w:val="18"/>
        </w:rPr>
        <w:pPrChange w:id="248" w:author="MRLaptop" w:date="2013-09-11T19:51:00Z">
          <w:pPr/>
        </w:pPrChange>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r w:rsidR="006D3943" w:rsidRPr="003417B6">
        <w:rPr>
          <w:sz w:val="18"/>
          <w:szCs w:val="18"/>
        </w:rPr>
        <w:t>más</w:t>
      </w:r>
      <w:r w:rsidRPr="003417B6">
        <w:rPr>
          <w:sz w:val="18"/>
          <w:szCs w:val="18"/>
        </w:rPr>
        <w:t xml:space="preserve"> importante crecer antes que ser rentable. Por otra parte Amazon fue 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4A0DA6" w:rsidRPr="003417B6" w:rsidRDefault="004A0DA6" w:rsidP="00F72C95">
      <w:pPr>
        <w:jc w:val="both"/>
        <w:rPr>
          <w:sz w:val="18"/>
          <w:szCs w:val="18"/>
        </w:rPr>
        <w:pPrChange w:id="249" w:author="MRLaptop" w:date="2013-09-11T19:51:00Z">
          <w:pPr/>
        </w:pPrChange>
      </w:pPr>
    </w:p>
    <w:p w:rsidR="005B3D25" w:rsidRPr="003417B6" w:rsidRDefault="005B3D25" w:rsidP="00F72C95">
      <w:pPr>
        <w:pStyle w:val="Ttulo4"/>
        <w:numPr>
          <w:ilvl w:val="2"/>
          <w:numId w:val="5"/>
        </w:numPr>
        <w:jc w:val="both"/>
        <w:pPrChange w:id="250" w:author="MRLaptop" w:date="2013-09-11T19:51:00Z">
          <w:pPr>
            <w:pStyle w:val="Ttulo4"/>
            <w:numPr>
              <w:ilvl w:val="2"/>
              <w:numId w:val="5"/>
            </w:numPr>
            <w:ind w:left="1224" w:hanging="504"/>
          </w:pPr>
        </w:pPrChange>
      </w:pPr>
      <w:r w:rsidRPr="003417B6">
        <w:t>Modelos comerciales implementados</w:t>
      </w:r>
    </w:p>
    <w:p w:rsidR="00DB049F" w:rsidRDefault="00DB049F" w:rsidP="00F72C95">
      <w:pPr>
        <w:ind w:firstLine="708"/>
        <w:jc w:val="both"/>
        <w:rPr>
          <w:sz w:val="18"/>
          <w:szCs w:val="18"/>
        </w:rPr>
        <w:pPrChange w:id="251" w:author="MRLaptop" w:date="2013-09-11T19:51:00Z">
          <w:pPr>
            <w:ind w:firstLine="708"/>
          </w:pPr>
        </w:pPrChange>
      </w:pPr>
    </w:p>
    <w:p w:rsidR="004A0DA6" w:rsidRDefault="00DB049F" w:rsidP="00F72C95">
      <w:pPr>
        <w:ind w:firstLine="708"/>
        <w:jc w:val="both"/>
        <w:rPr>
          <w:sz w:val="18"/>
          <w:szCs w:val="18"/>
        </w:rPr>
        <w:pPrChange w:id="252" w:author="MRLaptop" w:date="2013-09-11T19:51:00Z">
          <w:pPr>
            <w:ind w:firstLine="708"/>
          </w:pPr>
        </w:pPrChange>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D420F3">
            <w:rPr>
              <w:sz w:val="18"/>
              <w:szCs w:val="18"/>
            </w:rPr>
            <w:fldChar w:fldCharType="begin"/>
          </w:r>
          <w:r>
            <w:rPr>
              <w:sz w:val="18"/>
              <w:szCs w:val="18"/>
            </w:rPr>
            <w:instrText xml:space="preserve"> CITATION Hoy09 \l 3082 </w:instrText>
          </w:r>
          <w:r w:rsidR="00D420F3">
            <w:rPr>
              <w:sz w:val="18"/>
              <w:szCs w:val="18"/>
            </w:rPr>
            <w:fldChar w:fldCharType="separate"/>
          </w:r>
          <w:r w:rsidR="00C44D58">
            <w:rPr>
              <w:noProof/>
              <w:sz w:val="18"/>
              <w:szCs w:val="18"/>
            </w:rPr>
            <w:t xml:space="preserve"> </w:t>
          </w:r>
          <w:r w:rsidR="00C44D58" w:rsidRPr="00C44D58">
            <w:rPr>
              <w:noProof/>
              <w:sz w:val="18"/>
              <w:szCs w:val="18"/>
            </w:rPr>
            <w:t>(3)</w:t>
          </w:r>
          <w:r w:rsidR="00D420F3">
            <w:rPr>
              <w:sz w:val="18"/>
              <w:szCs w:val="18"/>
            </w:rPr>
            <w:fldChar w:fldCharType="end"/>
          </w:r>
        </w:sdtContent>
      </w:sdt>
      <w:r w:rsidRPr="00DB049F">
        <w:rPr>
          <w:sz w:val="18"/>
          <w:szCs w:val="18"/>
        </w:rPr>
        <w:t>.</w:t>
      </w:r>
    </w:p>
    <w:p w:rsidR="005B3D25" w:rsidRPr="003417B6" w:rsidRDefault="005B3D25" w:rsidP="00F72C95">
      <w:pPr>
        <w:ind w:firstLine="708"/>
        <w:jc w:val="both"/>
        <w:rPr>
          <w:sz w:val="18"/>
          <w:szCs w:val="18"/>
        </w:rPr>
        <w:pPrChange w:id="253" w:author="MRLaptop" w:date="2013-09-11T19:51:00Z">
          <w:pPr>
            <w:ind w:firstLine="708"/>
          </w:pPr>
        </w:pPrChange>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Default="005B3D25" w:rsidP="00F72C95">
      <w:pPr>
        <w:jc w:val="both"/>
        <w:rPr>
          <w:sz w:val="18"/>
          <w:szCs w:val="18"/>
        </w:rPr>
        <w:pPrChange w:id="254" w:author="MRLaptop" w:date="2013-09-11T19:51:00Z">
          <w:pPr/>
        </w:pPrChange>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A0DA6" w:rsidRPr="003417B6" w:rsidRDefault="004A0DA6" w:rsidP="00F72C95">
      <w:pPr>
        <w:jc w:val="both"/>
        <w:rPr>
          <w:sz w:val="18"/>
          <w:szCs w:val="18"/>
          <w:u w:val="single"/>
        </w:rPr>
        <w:pPrChange w:id="255" w:author="MRLaptop" w:date="2013-09-11T19:51:00Z">
          <w:pPr/>
        </w:pPrChange>
      </w:pPr>
    </w:p>
    <w:p w:rsidR="005B3D25" w:rsidRDefault="005B3D25" w:rsidP="00F72C95">
      <w:pPr>
        <w:pStyle w:val="Ttulo4"/>
        <w:numPr>
          <w:ilvl w:val="2"/>
          <w:numId w:val="5"/>
        </w:numPr>
        <w:jc w:val="both"/>
        <w:pPrChange w:id="256" w:author="MRLaptop" w:date="2013-09-11T19:51:00Z">
          <w:pPr>
            <w:pStyle w:val="Ttulo4"/>
            <w:numPr>
              <w:ilvl w:val="2"/>
              <w:numId w:val="5"/>
            </w:numPr>
            <w:ind w:left="1224" w:hanging="504"/>
          </w:pPr>
        </w:pPrChange>
      </w:pPr>
      <w:r w:rsidRPr="003417B6">
        <w:t>Amazon Marketplace</w:t>
      </w:r>
    </w:p>
    <w:p w:rsidR="004A0DA6" w:rsidRPr="004A0DA6" w:rsidRDefault="004A0DA6" w:rsidP="00F72C95">
      <w:pPr>
        <w:jc w:val="both"/>
        <w:pPrChange w:id="257" w:author="MRLaptop" w:date="2013-09-11T19:51:00Z">
          <w:pPr/>
        </w:pPrChange>
      </w:pPr>
    </w:p>
    <w:p w:rsidR="005B3D25" w:rsidRPr="003417B6" w:rsidRDefault="005B3D25" w:rsidP="00F72C95">
      <w:pPr>
        <w:jc w:val="both"/>
        <w:rPr>
          <w:sz w:val="18"/>
          <w:szCs w:val="18"/>
        </w:rPr>
        <w:pPrChange w:id="258" w:author="MRLaptop" w:date="2013-09-11T19:51:00Z">
          <w:pPr/>
        </w:pPrChange>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F72C95">
      <w:pPr>
        <w:jc w:val="both"/>
        <w:rPr>
          <w:sz w:val="18"/>
          <w:szCs w:val="18"/>
        </w:rPr>
        <w:pPrChange w:id="259" w:author="MRLaptop" w:date="2013-09-11T19:51:00Z">
          <w:pPr/>
        </w:pPrChange>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Default="005B3D25" w:rsidP="00F72C95">
      <w:pPr>
        <w:jc w:val="both"/>
        <w:rPr>
          <w:sz w:val="18"/>
          <w:szCs w:val="18"/>
        </w:rPr>
        <w:pPrChange w:id="260" w:author="MRLaptop" w:date="2013-09-11T19:51:00Z">
          <w:pPr/>
        </w:pPrChange>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4A0DA6" w:rsidRPr="003417B6" w:rsidRDefault="004A0DA6" w:rsidP="00F72C95">
      <w:pPr>
        <w:jc w:val="both"/>
        <w:rPr>
          <w:sz w:val="18"/>
          <w:szCs w:val="18"/>
        </w:rPr>
        <w:pPrChange w:id="261" w:author="MRLaptop" w:date="2013-09-11T19:51:00Z">
          <w:pPr/>
        </w:pPrChange>
      </w:pPr>
    </w:p>
    <w:p w:rsidR="005B3D25" w:rsidRDefault="005B3D25" w:rsidP="00F72C95">
      <w:pPr>
        <w:pStyle w:val="Ttulo4"/>
        <w:numPr>
          <w:ilvl w:val="2"/>
          <w:numId w:val="5"/>
        </w:numPr>
        <w:jc w:val="both"/>
        <w:pPrChange w:id="262" w:author="MRLaptop" w:date="2013-09-11T19:51:00Z">
          <w:pPr>
            <w:pStyle w:val="Ttulo4"/>
            <w:numPr>
              <w:ilvl w:val="2"/>
              <w:numId w:val="5"/>
            </w:numPr>
            <w:ind w:left="1224" w:hanging="504"/>
          </w:pPr>
        </w:pPrChange>
      </w:pPr>
      <w:r w:rsidRPr="003417B6">
        <w:t>Seguridad en las operaciones</w:t>
      </w:r>
    </w:p>
    <w:p w:rsidR="004A0DA6" w:rsidRPr="004A0DA6" w:rsidRDefault="004A0DA6" w:rsidP="00F72C95">
      <w:pPr>
        <w:jc w:val="both"/>
        <w:pPrChange w:id="263" w:author="MRLaptop" w:date="2013-09-11T19:51:00Z">
          <w:pPr/>
        </w:pPrChange>
      </w:pPr>
    </w:p>
    <w:p w:rsidR="005B3D25" w:rsidRPr="003417B6" w:rsidRDefault="005B3D25" w:rsidP="00F72C95">
      <w:pPr>
        <w:jc w:val="both"/>
        <w:rPr>
          <w:sz w:val="18"/>
          <w:szCs w:val="18"/>
        </w:rPr>
        <w:pPrChange w:id="264" w:author="MRLaptop" w:date="2013-09-11T19:51:00Z">
          <w:pPr/>
        </w:pPrChange>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F72C95">
      <w:pPr>
        <w:jc w:val="both"/>
        <w:rPr>
          <w:sz w:val="18"/>
          <w:szCs w:val="18"/>
        </w:rPr>
        <w:pPrChange w:id="265" w:author="MRLaptop" w:date="2013-09-11T19:51:00Z">
          <w:pPr/>
        </w:pPrChange>
      </w:pPr>
      <w:r w:rsidRPr="003417B6">
        <w:rPr>
          <w:sz w:val="18"/>
          <w:szCs w:val="18"/>
        </w:rPr>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4A0DA6" w:rsidRPr="004A0DA6" w:rsidRDefault="005B3D25" w:rsidP="00F72C95">
      <w:pPr>
        <w:jc w:val="both"/>
        <w:rPr>
          <w:sz w:val="18"/>
          <w:szCs w:val="18"/>
        </w:rPr>
        <w:pPrChange w:id="266" w:author="MRLaptop" w:date="2013-09-11T19:51:00Z">
          <w:pPr/>
        </w:pPrChange>
      </w:pPr>
      <w:r w:rsidRPr="004A0DA6">
        <w:rPr>
          <w:sz w:val="18"/>
          <w:szCs w:val="18"/>
        </w:rPr>
        <w:tab/>
      </w:r>
      <w:r w:rsidR="004A0DA6" w:rsidRPr="004A0DA6">
        <w:rPr>
          <w:sz w:val="18"/>
          <w:szCs w:val="18"/>
        </w:rPr>
        <w:t xml:space="preserve">Un firewall </w:t>
      </w:r>
      <w:r w:rsidR="004A0DA6">
        <w:rPr>
          <w:sz w:val="18"/>
          <w:szCs w:val="18"/>
        </w:rPr>
        <w:t>(llamado tambien muro de fuego) es un sistema que limita el acceso entre dos o mas redes. Normalmente un Firewall se situa entre una red privada, confiable, protegida y otra no confiable. Por ejemplo, en nuestro caso, la red privada puede ser la de los servidores de Amazon con las diferentes companias relacionadas con medios de pagos utilizados, y la red no confiable… internet</w:t>
      </w:r>
      <w:sdt>
        <w:sdtPr>
          <w:rPr>
            <w:sz w:val="18"/>
            <w:szCs w:val="18"/>
          </w:rPr>
          <w:id w:val="893779417"/>
          <w:citation/>
        </w:sdtPr>
        <w:sdtContent>
          <w:r w:rsidR="00D420F3">
            <w:rPr>
              <w:sz w:val="18"/>
              <w:szCs w:val="18"/>
            </w:rPr>
            <w:fldChar w:fldCharType="begin"/>
          </w:r>
          <w:r w:rsidR="004A0DA6">
            <w:rPr>
              <w:sz w:val="18"/>
              <w:szCs w:val="18"/>
            </w:rPr>
            <w:instrText xml:space="preserve"> CITATION Hit13 \l 3082 </w:instrText>
          </w:r>
          <w:r w:rsidR="00D420F3">
            <w:rPr>
              <w:sz w:val="18"/>
              <w:szCs w:val="18"/>
            </w:rPr>
            <w:fldChar w:fldCharType="separate"/>
          </w:r>
          <w:r w:rsidR="004A0DA6">
            <w:rPr>
              <w:noProof/>
              <w:sz w:val="18"/>
              <w:szCs w:val="18"/>
            </w:rPr>
            <w:t xml:space="preserve"> </w:t>
          </w:r>
          <w:r w:rsidR="004A0DA6" w:rsidRPr="004A0DA6">
            <w:rPr>
              <w:noProof/>
              <w:sz w:val="18"/>
              <w:szCs w:val="18"/>
            </w:rPr>
            <w:t>(6)</w:t>
          </w:r>
          <w:r w:rsidR="00D420F3">
            <w:rPr>
              <w:sz w:val="18"/>
              <w:szCs w:val="18"/>
            </w:rPr>
            <w:fldChar w:fldCharType="end"/>
          </w:r>
        </w:sdtContent>
      </w:sdt>
      <w:r w:rsidR="004A0DA6">
        <w:rPr>
          <w:sz w:val="18"/>
          <w:szCs w:val="18"/>
        </w:rPr>
        <w:t>.</w:t>
      </w:r>
      <w:r w:rsidRPr="004A0DA6">
        <w:rPr>
          <w:sz w:val="18"/>
          <w:szCs w:val="18"/>
        </w:rPr>
        <w:tab/>
      </w:r>
    </w:p>
    <w:p w:rsidR="005B3D25" w:rsidRDefault="005B3D25" w:rsidP="00F72C95">
      <w:pPr>
        <w:jc w:val="both"/>
        <w:rPr>
          <w:sz w:val="18"/>
          <w:szCs w:val="18"/>
        </w:rPr>
        <w:pPrChange w:id="267" w:author="MRLaptop" w:date="2013-09-11T19:51:00Z">
          <w:pPr/>
        </w:pPrChange>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w:t>
      </w:r>
      <w:r w:rsidR="006D3943" w:rsidRPr="002864AF">
        <w:rPr>
          <w:sz w:val="18"/>
          <w:szCs w:val="18"/>
        </w:rPr>
        <w:t>expidió</w:t>
      </w:r>
      <w:r w:rsidRPr="002864AF">
        <w:rPr>
          <w:sz w:val="18"/>
          <w:szCs w:val="18"/>
        </w:rPr>
        <w:t xml:space="preserve">, dueño, domicilio y fecha de validez. Se emite por lo general por una empresa externa (o Certificate Authority) como puede ser </w:t>
      </w:r>
      <w:r w:rsidR="00D420F3">
        <w:fldChar w:fldCharType="begin"/>
      </w:r>
      <w:r w:rsidR="00D420F3">
        <w:instrText>HYPERLINK "http://www.verisign.com"</w:instrText>
      </w:r>
      <w:r w:rsidR="00D420F3">
        <w:fldChar w:fldCharType="separate"/>
      </w:r>
      <w:r w:rsidRPr="002864AF">
        <w:rPr>
          <w:rStyle w:val="Hipervnculo"/>
          <w:color w:val="auto"/>
          <w:sz w:val="18"/>
          <w:szCs w:val="18"/>
          <w:u w:val="none"/>
        </w:rPr>
        <w:t>http://www.verisign.com</w:t>
      </w:r>
      <w:r w:rsidR="00D420F3">
        <w:fldChar w:fldCharType="end"/>
      </w:r>
      <w:r w:rsidRPr="002864AF">
        <w:rPr>
          <w:sz w:val="18"/>
          <w:szCs w:val="18"/>
        </w:rPr>
        <w:t xml:space="preserve">. </w:t>
      </w:r>
      <w:r w:rsidR="006D3943" w:rsidRPr="002864AF">
        <w:rPr>
          <w:sz w:val="18"/>
          <w:szCs w:val="18"/>
        </w:rPr>
        <w:t>Básicamente</w:t>
      </w:r>
      <w:r w:rsidRPr="003417B6">
        <w:rPr>
          <w:sz w:val="18"/>
          <w:szCs w:val="18"/>
        </w:rPr>
        <w:t>, el manejo de certificados nos asegura que estamos interactuando (o realizando compras) con el sitio legitimo de Amazon.</w:t>
      </w:r>
    </w:p>
    <w:p w:rsidR="004A0DA6" w:rsidRPr="003417B6" w:rsidRDefault="004A0DA6" w:rsidP="00F72C95">
      <w:pPr>
        <w:jc w:val="both"/>
        <w:rPr>
          <w:sz w:val="18"/>
          <w:szCs w:val="18"/>
        </w:rPr>
        <w:pPrChange w:id="268" w:author="MRLaptop" w:date="2013-09-11T19:51:00Z">
          <w:pPr/>
        </w:pPrChange>
      </w:pPr>
    </w:p>
    <w:p w:rsidR="005B3D25" w:rsidRDefault="005B3D25" w:rsidP="00F72C95">
      <w:pPr>
        <w:pStyle w:val="Ttulo4"/>
        <w:numPr>
          <w:ilvl w:val="2"/>
          <w:numId w:val="5"/>
        </w:numPr>
        <w:jc w:val="both"/>
        <w:pPrChange w:id="269" w:author="MRLaptop" w:date="2013-09-11T19:51:00Z">
          <w:pPr>
            <w:pStyle w:val="Ttulo4"/>
            <w:numPr>
              <w:ilvl w:val="2"/>
              <w:numId w:val="5"/>
            </w:numPr>
            <w:ind w:left="1224" w:hanging="504"/>
          </w:pPr>
        </w:pPrChange>
      </w:pPr>
      <w:r w:rsidRPr="003417B6">
        <w:t>Estrategias de publicidad</w:t>
      </w:r>
    </w:p>
    <w:p w:rsidR="004A0DA6" w:rsidRPr="004A0DA6" w:rsidRDefault="004A0DA6" w:rsidP="00F72C95">
      <w:pPr>
        <w:jc w:val="both"/>
        <w:pPrChange w:id="270" w:author="MRLaptop" w:date="2013-09-11T19:51:00Z">
          <w:pPr/>
        </w:pPrChange>
      </w:pPr>
    </w:p>
    <w:p w:rsidR="005B3D25" w:rsidRPr="003417B6" w:rsidRDefault="005B3D25" w:rsidP="00F72C95">
      <w:pPr>
        <w:jc w:val="both"/>
        <w:rPr>
          <w:sz w:val="18"/>
          <w:szCs w:val="18"/>
        </w:rPr>
        <w:pPrChange w:id="271" w:author="MRLaptop" w:date="2013-09-11T19:51:00Z">
          <w:pPr/>
        </w:pPrChange>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F72C95">
      <w:pPr>
        <w:ind w:firstLine="708"/>
        <w:jc w:val="both"/>
        <w:rPr>
          <w:sz w:val="18"/>
          <w:szCs w:val="18"/>
        </w:rPr>
        <w:pPrChange w:id="272" w:author="MRLaptop" w:date="2013-09-11T19:51:00Z">
          <w:pPr>
            <w:ind w:firstLine="708"/>
          </w:pPr>
        </w:pPrChange>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5B3D25" w:rsidRPr="003417B6" w:rsidRDefault="005B3D25" w:rsidP="00F72C95">
      <w:pPr>
        <w:ind w:firstLine="708"/>
        <w:jc w:val="both"/>
        <w:rPr>
          <w:sz w:val="18"/>
          <w:szCs w:val="18"/>
        </w:rPr>
        <w:pPrChange w:id="273" w:author="MRLaptop" w:date="2013-09-11T19:51:00Z">
          <w:pPr>
            <w:ind w:firstLine="708"/>
          </w:pPr>
        </w:pPrChange>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F72C95">
      <w:pPr>
        <w:ind w:firstLine="708"/>
        <w:jc w:val="both"/>
        <w:rPr>
          <w:sz w:val="18"/>
          <w:szCs w:val="18"/>
        </w:rPr>
        <w:pPrChange w:id="274" w:author="MRLaptop" w:date="2013-09-11T19:51:00Z">
          <w:pPr>
            <w:ind w:firstLine="708"/>
          </w:pPr>
        </w:pPrChange>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F72C95">
      <w:pPr>
        <w:ind w:firstLine="708"/>
        <w:jc w:val="both"/>
        <w:rPr>
          <w:sz w:val="18"/>
          <w:szCs w:val="18"/>
        </w:rPr>
        <w:pPrChange w:id="275" w:author="MRLaptop" w:date="2013-09-11T19:51:00Z">
          <w:pPr>
            <w:ind w:firstLine="708"/>
          </w:pPr>
        </w:pPrChange>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F72C95">
      <w:pPr>
        <w:ind w:firstLine="708"/>
        <w:jc w:val="both"/>
        <w:rPr>
          <w:sz w:val="18"/>
          <w:szCs w:val="18"/>
        </w:rPr>
        <w:pPrChange w:id="276" w:author="MRLaptop" w:date="2013-09-11T19:51:00Z">
          <w:pPr>
            <w:ind w:firstLine="708"/>
          </w:pPr>
        </w:pPrChange>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A0DA6" w:rsidRDefault="004A0DA6" w:rsidP="00F72C95">
      <w:pPr>
        <w:ind w:firstLine="708"/>
        <w:jc w:val="both"/>
        <w:rPr>
          <w:sz w:val="18"/>
          <w:szCs w:val="18"/>
        </w:rPr>
        <w:pPrChange w:id="277" w:author="MRLaptop" w:date="2013-09-11T19:51:00Z">
          <w:pPr>
            <w:ind w:firstLine="708"/>
          </w:pPr>
        </w:pPrChange>
      </w:pPr>
    </w:p>
    <w:p w:rsidR="00944BAE" w:rsidRDefault="00400D3F" w:rsidP="00F72C95">
      <w:pPr>
        <w:pStyle w:val="Ttulo3"/>
        <w:numPr>
          <w:ilvl w:val="1"/>
          <w:numId w:val="5"/>
        </w:numPr>
        <w:jc w:val="both"/>
        <w:rPr>
          <w:i/>
        </w:rPr>
        <w:pPrChange w:id="278" w:author="MRLaptop" w:date="2013-09-11T19:51:00Z">
          <w:pPr>
            <w:pStyle w:val="Ttulo3"/>
            <w:numPr>
              <w:ilvl w:val="1"/>
              <w:numId w:val="5"/>
            </w:numPr>
            <w:ind w:left="792" w:hanging="432"/>
          </w:pPr>
        </w:pPrChange>
      </w:pPr>
      <w:r>
        <w:t xml:space="preserve"> </w:t>
      </w:r>
      <w:bookmarkStart w:id="279" w:name="_Toc366690017"/>
      <w:r w:rsidR="00944BAE">
        <w:t>App Store</w:t>
      </w:r>
      <w:bookmarkEnd w:id="279"/>
    </w:p>
    <w:p w:rsidR="004A0DA6" w:rsidRPr="004A0DA6" w:rsidRDefault="004A0DA6" w:rsidP="00F72C95">
      <w:pPr>
        <w:jc w:val="both"/>
        <w:pPrChange w:id="280" w:author="MRLaptop" w:date="2013-09-11T19:51:00Z">
          <w:pPr/>
        </w:pPrChange>
      </w:pPr>
    </w:p>
    <w:p w:rsidR="00944BAE" w:rsidRPr="00944BAE" w:rsidRDefault="00944BAE" w:rsidP="00F72C95">
      <w:pPr>
        <w:jc w:val="both"/>
        <w:rPr>
          <w:sz w:val="18"/>
          <w:szCs w:val="18"/>
        </w:rPr>
        <w:pPrChange w:id="281" w:author="MRLaptop" w:date="2013-09-11T19:51:00Z">
          <w:pPr/>
        </w:pPrChange>
      </w:pPr>
      <w:r>
        <w:tab/>
      </w:r>
      <w:r w:rsidRPr="00944BAE">
        <w:rPr>
          <w:sz w:val="18"/>
          <w:szCs w:val="18"/>
        </w:rPr>
        <w:t xml:space="preserve">App </w:t>
      </w:r>
      <w:r w:rsidR="009B1D6D">
        <w:rPr>
          <w:sz w:val="18"/>
          <w:szCs w:val="18"/>
        </w:rPr>
        <w:t>S</w:t>
      </w:r>
      <w:r w:rsidR="009B1D6D" w:rsidRPr="00944BAE">
        <w:rPr>
          <w:sz w:val="18"/>
          <w:szCs w:val="18"/>
        </w:rPr>
        <w:t>tore</w:t>
      </w:r>
      <w:sdt>
        <w:sdtPr>
          <w:rPr>
            <w:sz w:val="18"/>
            <w:szCs w:val="18"/>
          </w:rPr>
          <w:id w:val="812182686"/>
          <w:citation/>
        </w:sdtPr>
        <w:sdtContent>
          <w:r w:rsidR="00D420F3">
            <w:rPr>
              <w:sz w:val="18"/>
              <w:szCs w:val="18"/>
            </w:rPr>
            <w:fldChar w:fldCharType="begin"/>
          </w:r>
          <w:r w:rsidR="004C0B2E">
            <w:rPr>
              <w:sz w:val="18"/>
              <w:szCs w:val="18"/>
            </w:rPr>
            <w:instrText xml:space="preserve"> CITATION App131 \l 3082 </w:instrText>
          </w:r>
          <w:r w:rsidR="00D420F3">
            <w:rPr>
              <w:sz w:val="18"/>
              <w:szCs w:val="18"/>
            </w:rPr>
            <w:fldChar w:fldCharType="separate"/>
          </w:r>
          <w:r w:rsidR="004C0B2E">
            <w:rPr>
              <w:noProof/>
              <w:sz w:val="18"/>
              <w:szCs w:val="18"/>
            </w:rPr>
            <w:t xml:space="preserve"> </w:t>
          </w:r>
          <w:r w:rsidR="004C0B2E" w:rsidRPr="004C0B2E">
            <w:rPr>
              <w:noProof/>
              <w:sz w:val="18"/>
              <w:szCs w:val="18"/>
            </w:rPr>
            <w:t>(6)</w:t>
          </w:r>
          <w:r w:rsidR="00D420F3">
            <w:rPr>
              <w:sz w:val="18"/>
              <w:szCs w:val="18"/>
            </w:rPr>
            <w:fldChar w:fldCharType="end"/>
          </w:r>
        </w:sdtContent>
      </w:sdt>
      <w:r w:rsidRPr="00944BAE">
        <w:rPr>
          <w:sz w:val="18"/>
          <w:szCs w:val="18"/>
        </w:rPr>
        <w:t xml:space="preserve"> es un servicio ofrecido por Apple </w:t>
      </w:r>
      <w:r w:rsidR="009B1D6D" w:rsidRPr="00944BAE">
        <w:rPr>
          <w:sz w:val="18"/>
          <w:szCs w:val="18"/>
        </w:rPr>
        <w:t>Inc.</w:t>
      </w:r>
      <w:sdt>
        <w:sdtPr>
          <w:rPr>
            <w:sz w:val="18"/>
            <w:szCs w:val="18"/>
          </w:rPr>
          <w:id w:val="625280950"/>
          <w:citation/>
        </w:sdtPr>
        <w:sdtContent>
          <w:r w:rsidR="00D420F3" w:rsidRPr="00944BAE">
            <w:rPr>
              <w:sz w:val="18"/>
              <w:szCs w:val="18"/>
            </w:rPr>
            <w:fldChar w:fldCharType="begin"/>
          </w:r>
          <w:r w:rsidRPr="00944BAE">
            <w:rPr>
              <w:sz w:val="18"/>
              <w:szCs w:val="18"/>
            </w:rPr>
            <w:instrText xml:space="preserve"> CITATION App13 \l 3082 </w:instrText>
          </w:r>
          <w:r w:rsidR="00D420F3" w:rsidRPr="00944BAE">
            <w:rPr>
              <w:sz w:val="18"/>
              <w:szCs w:val="18"/>
            </w:rPr>
            <w:fldChar w:fldCharType="separate"/>
          </w:r>
          <w:r w:rsidR="00C44D58">
            <w:rPr>
              <w:noProof/>
              <w:sz w:val="18"/>
              <w:szCs w:val="18"/>
            </w:rPr>
            <w:t xml:space="preserve"> </w:t>
          </w:r>
          <w:r w:rsidR="00C44D58" w:rsidRPr="00C44D58">
            <w:rPr>
              <w:noProof/>
              <w:sz w:val="18"/>
              <w:szCs w:val="18"/>
            </w:rPr>
            <w:t>(4)</w:t>
          </w:r>
          <w:r w:rsidR="00D420F3"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D420F3" w:rsidRPr="00944BAE">
            <w:rPr>
              <w:sz w:val="18"/>
              <w:szCs w:val="18"/>
            </w:rPr>
            <w:fldChar w:fldCharType="begin"/>
          </w:r>
          <w:r w:rsidRPr="00944BAE">
            <w:rPr>
              <w:sz w:val="18"/>
              <w:szCs w:val="18"/>
            </w:rPr>
            <w:instrText xml:space="preserve"> CITATION iTu13 \l 3082 </w:instrText>
          </w:r>
          <w:r w:rsidR="00D420F3" w:rsidRPr="00944BAE">
            <w:rPr>
              <w:sz w:val="18"/>
              <w:szCs w:val="18"/>
            </w:rPr>
            <w:fldChar w:fldCharType="separate"/>
          </w:r>
          <w:r w:rsidR="00C44D58">
            <w:rPr>
              <w:noProof/>
              <w:sz w:val="18"/>
              <w:szCs w:val="18"/>
            </w:rPr>
            <w:t xml:space="preserve"> </w:t>
          </w:r>
          <w:r w:rsidR="00C44D58" w:rsidRPr="00C44D58">
            <w:rPr>
              <w:noProof/>
              <w:sz w:val="18"/>
              <w:szCs w:val="18"/>
            </w:rPr>
            <w:t>(5)</w:t>
          </w:r>
          <w:r w:rsidR="00D420F3" w:rsidRPr="00944BAE">
            <w:rPr>
              <w:sz w:val="18"/>
              <w:szCs w:val="18"/>
            </w:rPr>
            <w:fldChar w:fldCharType="end"/>
          </w:r>
        </w:sdtContent>
      </w:sdt>
      <w:r w:rsidRPr="00944BAE">
        <w:rPr>
          <w:sz w:val="18"/>
          <w:szCs w:val="18"/>
        </w:rPr>
        <w:t>.</w:t>
      </w:r>
    </w:p>
    <w:p w:rsidR="003F59EE" w:rsidRDefault="00944BAE" w:rsidP="00F72C95">
      <w:pPr>
        <w:ind w:firstLine="708"/>
        <w:jc w:val="both"/>
        <w:rPr>
          <w:sz w:val="18"/>
          <w:szCs w:val="18"/>
        </w:rPr>
        <w:pPrChange w:id="282" w:author="MRLaptop" w:date="2013-09-11T19:51:00Z">
          <w:pPr>
            <w:ind w:firstLine="708"/>
          </w:pPr>
        </w:pPrChange>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F72C95">
      <w:pPr>
        <w:ind w:firstLine="708"/>
        <w:jc w:val="both"/>
        <w:rPr>
          <w:rFonts w:cstheme="minorHAnsi"/>
          <w:sz w:val="18"/>
          <w:szCs w:val="18"/>
          <w:shd w:val="clear" w:color="auto" w:fill="FFFFFF"/>
        </w:rPr>
        <w:pPrChange w:id="283" w:author="MRLaptop" w:date="2013-09-11T19:51:00Z">
          <w:pPr>
            <w:ind w:firstLine="708"/>
          </w:pPr>
        </w:pPrChange>
      </w:pPr>
      <w:r w:rsidRPr="00944BAE">
        <w:rPr>
          <w:rStyle w:val="apple-converted-space"/>
          <w:rFonts w:cstheme="minorHAnsi"/>
          <w:sz w:val="18"/>
          <w:szCs w:val="18"/>
          <w:shd w:val="clear" w:color="auto" w:fill="FFFFFF"/>
        </w:rPr>
        <w:lastRenderedPageBreak/>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r w:rsidR="00D420F3">
        <w:fldChar w:fldCharType="begin"/>
      </w:r>
      <w:r w:rsidR="00D420F3">
        <w:instrText>HYPERLINK "http://es.wikipedia.org/wiki/8_de_junio" \o "8 de junio"</w:instrText>
      </w:r>
      <w:r w:rsidR="00D420F3">
        <w:fldChar w:fldCharType="separate"/>
      </w:r>
      <w:r w:rsidRPr="00944BAE">
        <w:rPr>
          <w:rStyle w:val="Hipervnculo"/>
          <w:rFonts w:cstheme="minorHAnsi"/>
          <w:color w:val="auto"/>
          <w:sz w:val="18"/>
          <w:szCs w:val="18"/>
          <w:u w:val="none"/>
          <w:shd w:val="clear" w:color="auto" w:fill="FFFFFF"/>
        </w:rPr>
        <w:t>8 de junio</w:t>
      </w:r>
      <w:r w:rsidR="00D420F3">
        <w:fldChar w:fldCharType="end"/>
      </w: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r w:rsidR="00D420F3">
        <w:fldChar w:fldCharType="begin"/>
      </w:r>
      <w:r w:rsidR="00D420F3">
        <w:instrText>HYPERLINK "http://es.wikipedia.org/wiki/2009" \o "2009"</w:instrText>
      </w:r>
      <w:r w:rsidR="00D420F3">
        <w:fldChar w:fldCharType="separate"/>
      </w:r>
      <w:r w:rsidRPr="00944BAE">
        <w:rPr>
          <w:rStyle w:val="Hipervnculo"/>
          <w:rFonts w:cstheme="minorHAnsi"/>
          <w:color w:val="auto"/>
          <w:sz w:val="18"/>
          <w:szCs w:val="18"/>
          <w:u w:val="none"/>
          <w:shd w:val="clear" w:color="auto" w:fill="FFFFFF"/>
        </w:rPr>
        <w:t>2009</w:t>
      </w:r>
      <w:r w:rsidR="00D420F3">
        <w:fldChar w:fldCharType="end"/>
      </w:r>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r w:rsidR="00D420F3">
        <w:fldChar w:fldCharType="begin"/>
      </w:r>
      <w:r w:rsidR="00D420F3">
        <w:instrText>HYPERLINK "http://es.wikipedia.org/wiki/IPhone" \o "IPhone"</w:instrText>
      </w:r>
      <w:r w:rsidR="00D420F3">
        <w:fldChar w:fldCharType="separate"/>
      </w:r>
      <w:r w:rsidRPr="00944BAE">
        <w:rPr>
          <w:rStyle w:val="Hipervnculo"/>
          <w:rFonts w:cstheme="minorHAnsi"/>
          <w:color w:val="auto"/>
          <w:sz w:val="18"/>
          <w:szCs w:val="18"/>
          <w:u w:val="none"/>
          <w:shd w:val="clear" w:color="auto" w:fill="FFFFFF"/>
        </w:rPr>
        <w:t>iPhone</w:t>
      </w:r>
      <w:r w:rsidR="00D420F3">
        <w:fldChar w:fldCharType="end"/>
      </w: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r w:rsidR="00D420F3">
        <w:fldChar w:fldCharType="begin"/>
      </w:r>
      <w:r w:rsidR="00D420F3">
        <w:instrText>HYPERLINK "http://es.wikipedia.org/wiki/IPod_Touch" \o "IPod Touch"</w:instrText>
      </w:r>
      <w:r w:rsidR="00D420F3">
        <w:fldChar w:fldCharType="separate"/>
      </w:r>
      <w:r w:rsidRPr="00944BAE">
        <w:rPr>
          <w:rStyle w:val="Hipervnculo"/>
          <w:rFonts w:cstheme="minorHAnsi"/>
          <w:color w:val="auto"/>
          <w:sz w:val="18"/>
          <w:szCs w:val="18"/>
          <w:u w:val="none"/>
          <w:shd w:val="clear" w:color="auto" w:fill="FFFFFF"/>
        </w:rPr>
        <w:t>iPod Touch</w:t>
      </w:r>
      <w:r w:rsidR="00D420F3">
        <w:fldChar w:fldCharType="end"/>
      </w: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r w:rsidR="00D420F3">
        <w:fldChar w:fldCharType="begin"/>
      </w:r>
      <w:r w:rsidR="00D420F3">
        <w:instrText>HYPERLINK "http://es.wikipedia.org/wiki/App_Store" \l "cite_note-2"</w:instrText>
      </w:r>
      <w:r w:rsidR="00D420F3">
        <w:fldChar w:fldCharType="separate"/>
      </w:r>
      <w:r w:rsidRPr="00944BAE">
        <w:rPr>
          <w:rStyle w:val="Hipervnculo"/>
          <w:rFonts w:cstheme="minorHAnsi"/>
          <w:color w:val="auto"/>
          <w:sz w:val="18"/>
          <w:szCs w:val="18"/>
          <w:u w:val="none"/>
          <w:shd w:val="clear" w:color="auto" w:fill="FFFFFF"/>
          <w:vertAlign w:val="superscript"/>
        </w:rPr>
        <w:t>2</w:t>
      </w:r>
      <w:r w:rsidR="00D420F3">
        <w:fldChar w:fldCharType="end"/>
      </w: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400D3F" w:rsidRDefault="00400D3F" w:rsidP="00F72C95">
      <w:pPr>
        <w:ind w:firstLine="708"/>
        <w:jc w:val="both"/>
        <w:rPr>
          <w:rFonts w:cstheme="minorHAnsi"/>
          <w:sz w:val="18"/>
          <w:szCs w:val="18"/>
          <w:shd w:val="clear" w:color="auto" w:fill="FFFFFF"/>
        </w:rPr>
        <w:pPrChange w:id="284" w:author="MRLaptop" w:date="2013-09-11T19:51:00Z">
          <w:pPr>
            <w:ind w:firstLine="708"/>
          </w:pPr>
        </w:pPrChange>
      </w:pPr>
    </w:p>
    <w:p w:rsidR="00400D3F" w:rsidRDefault="00944BAE" w:rsidP="00F72C95">
      <w:pPr>
        <w:pStyle w:val="Ttulo4"/>
        <w:numPr>
          <w:ilvl w:val="2"/>
          <w:numId w:val="5"/>
        </w:numPr>
        <w:jc w:val="both"/>
        <w:rPr>
          <w:shd w:val="clear" w:color="auto" w:fill="FFFFFF"/>
        </w:rPr>
        <w:pPrChange w:id="285" w:author="MRLaptop" w:date="2013-09-11T19:51:00Z">
          <w:pPr>
            <w:pStyle w:val="Ttulo4"/>
            <w:numPr>
              <w:ilvl w:val="2"/>
              <w:numId w:val="5"/>
            </w:numPr>
            <w:ind w:left="1224" w:hanging="504"/>
          </w:pPr>
        </w:pPrChange>
      </w:pPr>
      <w:r w:rsidRPr="00400D3F">
        <w:rPr>
          <w:shd w:val="clear" w:color="auto" w:fill="FFFFFF"/>
        </w:rPr>
        <w:t>App Store para desarrolladores</w:t>
      </w:r>
    </w:p>
    <w:p w:rsidR="00D86C97" w:rsidRPr="00D86C97" w:rsidRDefault="00D86C97" w:rsidP="00F72C95">
      <w:pPr>
        <w:jc w:val="both"/>
        <w:pPrChange w:id="286" w:author="MRLaptop" w:date="2013-09-11T19:51:00Z">
          <w:pPr/>
        </w:pPrChange>
      </w:pPr>
    </w:p>
    <w:p w:rsidR="00944BAE" w:rsidRDefault="00944BAE" w:rsidP="00F72C95">
      <w:pPr>
        <w:jc w:val="both"/>
        <w:rPr>
          <w:rFonts w:cstheme="minorHAnsi"/>
          <w:i/>
          <w:sz w:val="18"/>
          <w:szCs w:val="18"/>
          <w:shd w:val="clear" w:color="auto" w:fill="FFFFFF"/>
        </w:rPr>
        <w:pPrChange w:id="287" w:author="MRLaptop" w:date="2013-09-11T19:51:00Z">
          <w:pPr/>
        </w:pPrChange>
      </w:pPr>
      <w:r>
        <w:rPr>
          <w:rFonts w:cstheme="minorHAnsi"/>
          <w:sz w:val="18"/>
          <w:szCs w:val="18"/>
          <w:shd w:val="clear" w:color="auto" w:fill="FFFFFF"/>
        </w:rPr>
        <w:tab/>
        <w:t xml:space="preserve">El </w:t>
      </w:r>
      <w:r w:rsidR="009B1D6D">
        <w:rPr>
          <w:rFonts w:cstheme="minorHAnsi"/>
          <w:sz w:val="18"/>
          <w:szCs w:val="18"/>
          <w:shd w:val="clear" w:color="auto" w:fill="FFFFFF"/>
        </w:rPr>
        <w:t>día</w:t>
      </w:r>
      <w:r>
        <w:rPr>
          <w:rFonts w:cstheme="minorHAnsi"/>
          <w:sz w:val="18"/>
          <w:szCs w:val="18"/>
          <w:shd w:val="clear" w:color="auto" w:fill="FFFFFF"/>
        </w:rPr>
        <w:t xml:space="preserve"> 6 de Marzo de 2008 Apple anuncio la liberación del iPhone 2.0 software para Junio del mismo año. La liberación Beta de iPhone 2.0 contiene tanto la iPhone Software Development Kit (SDK) como nuevas características </w:t>
      </w:r>
      <w:r w:rsidR="009B1D6D">
        <w:rPr>
          <w:rFonts w:cstheme="minorHAnsi"/>
          <w:sz w:val="18"/>
          <w:szCs w:val="18"/>
          <w:shd w:val="clear" w:color="auto" w:fill="FFFFFF"/>
        </w:rPr>
        <w:t>empresariales</w:t>
      </w:r>
      <w:r>
        <w:rPr>
          <w:rFonts w:cstheme="minorHAnsi"/>
          <w:sz w:val="18"/>
          <w:szCs w:val="18"/>
          <w:shd w:val="clear" w:color="auto" w:fill="FFFFFF"/>
        </w:rPr>
        <w:t xml:space="preserve">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r w:rsidR="00D420F3">
        <w:fldChar w:fldCharType="begin"/>
      </w:r>
      <w:r w:rsidR="00D420F3">
        <w:instrText>HYPERLINK \l "vpn_def"</w:instrText>
      </w:r>
      <w:r w:rsidR="00D420F3">
        <w:fldChar w:fldCharType="separate"/>
      </w:r>
      <w:r w:rsidRPr="003228EA">
        <w:rPr>
          <w:rStyle w:val="Hipervnculo"/>
          <w:rFonts w:cstheme="minorHAnsi"/>
          <w:sz w:val="18"/>
          <w:szCs w:val="18"/>
          <w:u w:val="none"/>
          <w:shd w:val="clear" w:color="auto" w:fill="FFFFFF"/>
        </w:rPr>
        <w:t>VPNs</w:t>
      </w:r>
      <w:r w:rsidR="00D420F3">
        <w:fldChar w:fldCharType="end"/>
      </w:r>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944BAE" w:rsidRDefault="00944BAE" w:rsidP="00F72C95">
      <w:pPr>
        <w:jc w:val="both"/>
        <w:rPr>
          <w:rFonts w:cstheme="minorHAnsi"/>
          <w:sz w:val="18"/>
          <w:szCs w:val="18"/>
          <w:shd w:val="clear" w:color="auto" w:fill="FFFFFF"/>
        </w:rPr>
        <w:pPrChange w:id="288" w:author="MRLaptop" w:date="2013-09-11T19:51:00Z">
          <w:pPr/>
        </w:pPrChange>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w:t>
      </w:r>
      <w:r w:rsidR="009B1D6D">
        <w:rPr>
          <w:rFonts w:cstheme="minorHAnsi"/>
          <w:sz w:val="18"/>
          <w:szCs w:val="18"/>
          <w:shd w:val="clear" w:color="auto" w:fill="FFFFFF"/>
        </w:rPr>
        <w:t>amplia</w:t>
      </w:r>
      <w:r>
        <w:rPr>
          <w:rFonts w:cstheme="minorHAnsi"/>
          <w:sz w:val="18"/>
          <w:szCs w:val="18"/>
          <w:shd w:val="clear" w:color="auto" w:fill="FFFFFF"/>
        </w:rPr>
        <w:t xml:space="preserve"> gama </w:t>
      </w:r>
      <w:r w:rsidRPr="003228EA">
        <w:rPr>
          <w:rFonts w:cstheme="minorHAnsi"/>
          <w:sz w:val="18"/>
          <w:szCs w:val="18"/>
          <w:shd w:val="clear" w:color="auto" w:fill="FFFFFF"/>
        </w:rPr>
        <w:t xml:space="preserve">de </w:t>
      </w:r>
      <w:r w:rsidR="00D420F3">
        <w:fldChar w:fldCharType="begin"/>
      </w:r>
      <w:r w:rsidR="00D420F3">
        <w:instrText>HYPERLINK \l "api_def"</w:instrText>
      </w:r>
      <w:r w:rsidR="00D420F3">
        <w:fldChar w:fldCharType="separate"/>
      </w:r>
      <w:r w:rsidRPr="003228EA">
        <w:rPr>
          <w:rStyle w:val="Hipervnculo"/>
          <w:rFonts w:cstheme="minorHAnsi"/>
          <w:sz w:val="18"/>
          <w:szCs w:val="18"/>
          <w:u w:val="none"/>
          <w:shd w:val="clear" w:color="auto" w:fill="FFFFFF"/>
        </w:rPr>
        <w:t>APIs</w:t>
      </w:r>
      <w:r w:rsidR="00D420F3">
        <w:fldChar w:fldCharType="end"/>
      </w:r>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Con la liberación de la herramienta previamente mencionada cualquier usuario que contara con una computadora con sistema operativo Mac puede desarrollar aplicaciones para la plataforma iOS. En conjunto con </w:t>
      </w:r>
      <w:r w:rsidR="009B1D6D">
        <w:rPr>
          <w:rFonts w:cstheme="minorHAnsi"/>
          <w:sz w:val="18"/>
          <w:szCs w:val="18"/>
          <w:shd w:val="clear" w:color="auto" w:fill="FFFFFF"/>
        </w:rPr>
        <w:t>esto</w:t>
      </w:r>
      <w:r>
        <w:rPr>
          <w:rFonts w:cstheme="minorHAnsi"/>
          <w:sz w:val="18"/>
          <w:szCs w:val="18"/>
          <w:shd w:val="clear" w:color="auto" w:fill="FFFFFF"/>
        </w:rPr>
        <w:t xml:space="preserve">, Apple introdujo el nuevo Programa para Desarrolladores de Apple, a través del cual brindaba a los desarrolladores todo lo que necesitaban para desarrollar aplicaciones nativas </w:t>
      </w:r>
      <w:r w:rsidR="009B1D6D">
        <w:rPr>
          <w:rFonts w:cstheme="minorHAnsi"/>
          <w:sz w:val="18"/>
          <w:szCs w:val="18"/>
          <w:shd w:val="clear" w:color="auto" w:fill="FFFFFF"/>
        </w:rPr>
        <w:t>así</w:t>
      </w:r>
      <w:r>
        <w:rPr>
          <w:rFonts w:cstheme="minorHAnsi"/>
          <w:sz w:val="18"/>
          <w:szCs w:val="18"/>
          <w:shd w:val="clear" w:color="auto" w:fill="FFFFFF"/>
        </w:rPr>
        <w:t xml:space="preserve"> como el App Store, a través del cual tienen la posibilidad de distribuir sus aplicaciones</w:t>
      </w:r>
      <w:sdt>
        <w:sdtPr>
          <w:rPr>
            <w:rFonts w:cstheme="minorHAnsi"/>
            <w:sz w:val="18"/>
            <w:szCs w:val="18"/>
            <w:shd w:val="clear" w:color="auto" w:fill="FFFFFF"/>
          </w:rPr>
          <w:id w:val="625280952"/>
          <w:citation/>
        </w:sdtPr>
        <w:sdtContent>
          <w:r w:rsidR="00D420F3">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sidR="00D420F3">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sidR="00D420F3">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F72C95">
      <w:pPr>
        <w:pStyle w:val="Ttulo4"/>
        <w:numPr>
          <w:ilvl w:val="2"/>
          <w:numId w:val="5"/>
        </w:numPr>
        <w:jc w:val="both"/>
        <w:rPr>
          <w:shd w:val="clear" w:color="auto" w:fill="FFFFFF"/>
        </w:rPr>
        <w:pPrChange w:id="289" w:author="MRLaptop" w:date="2013-09-11T19:51:00Z">
          <w:pPr>
            <w:pStyle w:val="Ttulo4"/>
            <w:numPr>
              <w:ilvl w:val="2"/>
              <w:numId w:val="5"/>
            </w:numPr>
            <w:ind w:left="1224" w:hanging="504"/>
          </w:pPr>
        </w:pPrChange>
      </w:pPr>
      <w:r>
        <w:rPr>
          <w:shd w:val="clear" w:color="auto" w:fill="FFFFFF"/>
        </w:rPr>
        <w:t>Aplicaciones</w:t>
      </w:r>
    </w:p>
    <w:p w:rsidR="00D86C97" w:rsidRPr="00D86C97" w:rsidRDefault="00D86C97" w:rsidP="00F72C95">
      <w:pPr>
        <w:jc w:val="both"/>
        <w:pPrChange w:id="290" w:author="MRLaptop" w:date="2013-09-11T19:51:00Z">
          <w:pPr/>
        </w:pPrChange>
      </w:pPr>
    </w:p>
    <w:p w:rsidR="00C44D58" w:rsidRPr="00C44D58" w:rsidRDefault="00C44D58" w:rsidP="00F72C95">
      <w:pPr>
        <w:jc w:val="both"/>
        <w:rPr>
          <w:rFonts w:cstheme="minorHAnsi"/>
          <w:sz w:val="18"/>
          <w:szCs w:val="18"/>
          <w:shd w:val="clear" w:color="auto" w:fill="FFFFFF"/>
        </w:rPr>
        <w:pPrChange w:id="291" w:author="MRLaptop" w:date="2013-09-11T19:51:00Z">
          <w:pPr/>
        </w:pPrChange>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D420F3">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sidR="00D420F3">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sidR="00D420F3">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00D420F3"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00D420F3"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00D420F3"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D420F3"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00D420F3"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00D420F3"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sidR="009B1D6D">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944BAE" w:rsidRPr="00944BAE" w:rsidRDefault="00944BAE" w:rsidP="00F72C95">
      <w:pPr>
        <w:jc w:val="both"/>
        <w:rPr>
          <w:rFonts w:cstheme="minorHAnsi"/>
          <w:sz w:val="18"/>
          <w:szCs w:val="18"/>
        </w:rPr>
        <w:pPrChange w:id="292" w:author="MRLaptop" w:date="2013-09-11T19:51:00Z">
          <w:pPr>
            <w:jc w:val="center"/>
          </w:pPr>
        </w:pPrChange>
      </w:pPr>
    </w:p>
    <w:p w:rsidR="00592BB0" w:rsidRDefault="009E497F" w:rsidP="00F72C95">
      <w:pPr>
        <w:keepNext/>
        <w:ind w:firstLine="708"/>
        <w:jc w:val="both"/>
        <w:pPrChange w:id="293" w:author="MRLaptop" w:date="2013-09-11T19:51:00Z">
          <w:pPr>
            <w:keepNext/>
            <w:ind w:firstLine="708"/>
            <w:jc w:val="center"/>
          </w:pPr>
        </w:pPrChange>
      </w:pPr>
      <w:r>
        <w:rPr>
          <w:noProof/>
        </w:rPr>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16"/>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9E497F" w:rsidRPr="00592BB0" w:rsidRDefault="00592BB0" w:rsidP="00F72C95">
      <w:pPr>
        <w:pStyle w:val="Epgrafe"/>
        <w:jc w:val="both"/>
        <w:rPr>
          <w:color w:val="auto"/>
        </w:rPr>
        <w:pPrChange w:id="294" w:author="MRLaptop" w:date="2013-09-11T19:51:00Z">
          <w:pPr>
            <w:pStyle w:val="Epgrafe"/>
            <w:jc w:val="center"/>
          </w:pPr>
        </w:pPrChange>
      </w:pPr>
      <w:bookmarkStart w:id="295" w:name="_Toc366689023"/>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5</w:t>
      </w:r>
      <w:r w:rsidR="00D420F3" w:rsidRPr="00592BB0">
        <w:rPr>
          <w:color w:val="auto"/>
        </w:rPr>
        <w:fldChar w:fldCharType="end"/>
      </w:r>
      <w:r w:rsidRPr="00592BB0">
        <w:rPr>
          <w:color w:val="auto"/>
        </w:rPr>
        <w:t>: Cantidad de descargas realizadas en App Store entre 2010 y 2013</w:t>
      </w:r>
      <w:r>
        <w:rPr>
          <w:color w:val="auto"/>
        </w:rPr>
        <w:t>.</w:t>
      </w:r>
      <w:bookmarkEnd w:id="295"/>
    </w:p>
    <w:p w:rsidR="009E497F" w:rsidRPr="003417B6" w:rsidRDefault="009E497F" w:rsidP="00F72C95">
      <w:pPr>
        <w:ind w:firstLine="708"/>
        <w:jc w:val="both"/>
        <w:rPr>
          <w:sz w:val="18"/>
          <w:szCs w:val="18"/>
        </w:rPr>
        <w:pPrChange w:id="296" w:author="MRLaptop" w:date="2013-09-11T19:51:00Z">
          <w:pPr>
            <w:ind w:firstLine="708"/>
            <w:jc w:val="center"/>
          </w:pPr>
        </w:pPrChange>
      </w:pPr>
    </w:p>
    <w:p w:rsidR="005B3D25" w:rsidRPr="003F59EE" w:rsidRDefault="003F59EE" w:rsidP="00F72C95">
      <w:pPr>
        <w:pStyle w:val="Ttulo3"/>
        <w:numPr>
          <w:ilvl w:val="1"/>
          <w:numId w:val="5"/>
        </w:numPr>
        <w:jc w:val="both"/>
        <w:rPr>
          <w:i/>
        </w:rPr>
        <w:pPrChange w:id="297" w:author="MRLaptop" w:date="2013-09-11T19:51:00Z">
          <w:pPr>
            <w:pStyle w:val="Ttulo3"/>
            <w:numPr>
              <w:ilvl w:val="1"/>
              <w:numId w:val="5"/>
            </w:numPr>
            <w:ind w:left="792" w:hanging="432"/>
          </w:pPr>
        </w:pPrChange>
      </w:pPr>
      <w:bookmarkStart w:id="298" w:name="_Toc366690018"/>
      <w:r w:rsidRPr="003F59EE">
        <w:t>Google Play Store</w:t>
      </w:r>
      <w:bookmarkEnd w:id="298"/>
    </w:p>
    <w:p w:rsidR="00944BAE" w:rsidRDefault="00944BAE" w:rsidP="00F72C95">
      <w:pPr>
        <w:jc w:val="both"/>
        <w:rPr>
          <w:sz w:val="18"/>
          <w:szCs w:val="18"/>
        </w:rPr>
        <w:pPrChange w:id="299" w:author="MRLaptop" w:date="2013-09-11T19:51:00Z">
          <w:pPr/>
        </w:pPrChange>
      </w:pPr>
    </w:p>
    <w:p w:rsidR="00901105" w:rsidRDefault="00901105" w:rsidP="00F72C95">
      <w:pPr>
        <w:jc w:val="both"/>
        <w:rPr>
          <w:sz w:val="18"/>
          <w:szCs w:val="18"/>
        </w:rPr>
        <w:pPrChange w:id="300" w:author="MRLaptop" w:date="2013-09-11T19:51:00Z">
          <w:pPr/>
        </w:pPrChange>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D420F3">
            <w:rPr>
              <w:sz w:val="18"/>
              <w:szCs w:val="18"/>
            </w:rPr>
            <w:fldChar w:fldCharType="begin"/>
          </w:r>
          <w:r w:rsidR="005715DE">
            <w:rPr>
              <w:sz w:val="18"/>
              <w:szCs w:val="18"/>
            </w:rPr>
            <w:instrText xml:space="preserve"> CITATION Jam121 \l 3082 </w:instrText>
          </w:r>
          <w:r w:rsidR="00D420F3">
            <w:rPr>
              <w:sz w:val="18"/>
              <w:szCs w:val="18"/>
            </w:rPr>
            <w:fldChar w:fldCharType="separate"/>
          </w:r>
          <w:r w:rsidR="00C44D58">
            <w:rPr>
              <w:noProof/>
              <w:sz w:val="18"/>
              <w:szCs w:val="18"/>
            </w:rPr>
            <w:t xml:space="preserve"> </w:t>
          </w:r>
          <w:r w:rsidR="00C44D58" w:rsidRPr="00C44D58">
            <w:rPr>
              <w:noProof/>
              <w:sz w:val="18"/>
              <w:szCs w:val="18"/>
            </w:rPr>
            <w:t>(10)</w:t>
          </w:r>
          <w:r w:rsidR="00D420F3">
            <w:rPr>
              <w:sz w:val="18"/>
              <w:szCs w:val="18"/>
            </w:rPr>
            <w:fldChar w:fldCharType="end"/>
          </w:r>
        </w:sdtContent>
      </w:sdt>
      <w:r>
        <w:rPr>
          <w:sz w:val="18"/>
          <w:szCs w:val="18"/>
        </w:rPr>
        <w:t>.</w:t>
      </w:r>
    </w:p>
    <w:p w:rsidR="003F59EE" w:rsidRDefault="00901105" w:rsidP="00F72C95">
      <w:pPr>
        <w:jc w:val="both"/>
        <w:rPr>
          <w:sz w:val="18"/>
          <w:szCs w:val="18"/>
        </w:rPr>
        <w:pPrChange w:id="301" w:author="MRLaptop" w:date="2013-09-11T19:51:00Z">
          <w:pPr/>
        </w:pPrChange>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Pr="003228EA" w:rsidRDefault="002E7C6B" w:rsidP="00F72C95">
      <w:pPr>
        <w:jc w:val="both"/>
        <w:pPrChange w:id="302" w:author="MRLaptop" w:date="2013-09-11T19:51:00Z">
          <w:pPr/>
        </w:pPrChange>
      </w:pPr>
      <w:r>
        <w:rPr>
          <w:sz w:val="18"/>
          <w:szCs w:val="18"/>
        </w:rPr>
        <w:tab/>
        <w:t>Con Google Play</w:t>
      </w:r>
      <w:sdt>
        <w:sdtPr>
          <w:rPr>
            <w:sz w:val="18"/>
            <w:szCs w:val="18"/>
          </w:rPr>
          <w:id w:val="812182687"/>
          <w:citation/>
        </w:sdtPr>
        <w:sdtContent>
          <w:r w:rsidR="00D420F3">
            <w:rPr>
              <w:sz w:val="18"/>
              <w:szCs w:val="18"/>
            </w:rPr>
            <w:fldChar w:fldCharType="begin"/>
          </w:r>
          <w:r w:rsidR="00A26AD6">
            <w:rPr>
              <w:sz w:val="18"/>
              <w:szCs w:val="18"/>
            </w:rPr>
            <w:instrText xml:space="preserve"> CITATION Goo1 \l 3082 </w:instrText>
          </w:r>
          <w:r w:rsidR="00D420F3">
            <w:rPr>
              <w:sz w:val="18"/>
              <w:szCs w:val="18"/>
            </w:rPr>
            <w:fldChar w:fldCharType="separate"/>
          </w:r>
          <w:r w:rsidR="00A26AD6">
            <w:rPr>
              <w:noProof/>
              <w:sz w:val="18"/>
              <w:szCs w:val="18"/>
            </w:rPr>
            <w:t xml:space="preserve"> </w:t>
          </w:r>
          <w:r w:rsidR="00A26AD6" w:rsidRPr="00A26AD6">
            <w:rPr>
              <w:noProof/>
              <w:sz w:val="18"/>
              <w:szCs w:val="18"/>
            </w:rPr>
            <w:t>(14)</w:t>
          </w:r>
          <w:r w:rsidR="00D420F3">
            <w:rPr>
              <w:sz w:val="18"/>
              <w:szCs w:val="18"/>
            </w:rPr>
            <w:fldChar w:fldCharType="end"/>
          </w:r>
        </w:sdtContent>
      </w:sdt>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w:t>
      </w:r>
      <w:r w:rsidRPr="003228EA">
        <w:rPr>
          <w:sz w:val="18"/>
          <w:szCs w:val="18"/>
        </w:rPr>
        <w:t xml:space="preserve">selección de </w:t>
      </w:r>
      <w:r w:rsidR="00D420F3">
        <w:fldChar w:fldCharType="begin"/>
      </w:r>
      <w:r w:rsidR="00D420F3">
        <w:instrText>HYPERLINK \l "ebook_def"</w:instrText>
      </w:r>
      <w:r w:rsidR="00D420F3">
        <w:fldChar w:fldCharType="separate"/>
      </w:r>
      <w:r w:rsidRPr="003228EA">
        <w:rPr>
          <w:rStyle w:val="Hipervnculo"/>
          <w:sz w:val="18"/>
          <w:szCs w:val="18"/>
          <w:u w:val="none"/>
        </w:rPr>
        <w:t>eBooks</w:t>
      </w:r>
      <w:r w:rsidR="00D420F3">
        <w:fldChar w:fldCharType="end"/>
      </w:r>
      <w:r w:rsidRPr="003228EA">
        <w:rPr>
          <w:sz w:val="18"/>
          <w:szCs w:val="18"/>
        </w:rPr>
        <w:t xml:space="preserve"> mas grande</w:t>
      </w:r>
      <w:r>
        <w:rPr>
          <w:sz w:val="18"/>
          <w:szCs w:val="18"/>
        </w:rPr>
        <w:t xml:space="preserve"> del mundo así como rentar </w:t>
      </w:r>
      <w:r w:rsidR="006D3943">
        <w:rPr>
          <w:sz w:val="18"/>
          <w:szCs w:val="18"/>
        </w:rPr>
        <w:t>películas</w:t>
      </w:r>
      <w:r>
        <w:rPr>
          <w:sz w:val="18"/>
          <w:szCs w:val="18"/>
        </w:rPr>
        <w:t xml:space="preserve"> incluyendo estrenos </w:t>
      </w:r>
      <w:r w:rsidRPr="003228EA">
        <w:rPr>
          <w:sz w:val="18"/>
          <w:szCs w:val="18"/>
        </w:rPr>
        <w:t xml:space="preserve">den </w:t>
      </w:r>
      <w:r w:rsidR="00D420F3">
        <w:fldChar w:fldCharType="begin"/>
      </w:r>
      <w:r w:rsidR="00D420F3">
        <w:instrText>HYPERLINK \l "hd_def"</w:instrText>
      </w:r>
      <w:r w:rsidR="00D420F3">
        <w:fldChar w:fldCharType="separate"/>
      </w:r>
      <w:r w:rsidRPr="003228EA">
        <w:rPr>
          <w:rStyle w:val="Hipervnculo"/>
          <w:sz w:val="18"/>
          <w:szCs w:val="18"/>
          <w:u w:val="none"/>
        </w:rPr>
        <w:t>HD</w:t>
      </w:r>
      <w:r w:rsidR="00D420F3">
        <w:fldChar w:fldCharType="end"/>
      </w:r>
      <w:r w:rsidRPr="003228EA">
        <w:rPr>
          <w:sz w:val="18"/>
          <w:szCs w:val="18"/>
        </w:rPr>
        <w:t>.</w:t>
      </w:r>
    </w:p>
    <w:p w:rsidR="008320A5" w:rsidRDefault="002E7C6B" w:rsidP="00F72C95">
      <w:pPr>
        <w:jc w:val="both"/>
        <w:rPr>
          <w:sz w:val="18"/>
          <w:szCs w:val="18"/>
        </w:rPr>
        <w:pPrChange w:id="303" w:author="MRLaptop" w:date="2013-09-11T19:51:00Z">
          <w:pPr/>
        </w:pPrChange>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Google Play Movies</w:t>
      </w:r>
      <w:sdt>
        <w:sdtPr>
          <w:rPr>
            <w:sz w:val="18"/>
            <w:szCs w:val="18"/>
          </w:rPr>
          <w:id w:val="812182688"/>
          <w:citation/>
        </w:sdtPr>
        <w:sdtContent>
          <w:r w:rsidR="00D420F3">
            <w:rPr>
              <w:sz w:val="18"/>
              <w:szCs w:val="18"/>
            </w:rPr>
            <w:fldChar w:fldCharType="begin"/>
          </w:r>
          <w:r w:rsidR="00ED5238">
            <w:rPr>
              <w:sz w:val="18"/>
              <w:szCs w:val="18"/>
            </w:rPr>
            <w:instrText xml:space="preserve"> CITATION Goo132 \l 3082 </w:instrText>
          </w:r>
          <w:r w:rsidR="00D420F3">
            <w:rPr>
              <w:sz w:val="18"/>
              <w:szCs w:val="18"/>
            </w:rPr>
            <w:fldChar w:fldCharType="separate"/>
          </w:r>
          <w:r w:rsidR="00ED5238">
            <w:rPr>
              <w:noProof/>
              <w:sz w:val="18"/>
              <w:szCs w:val="18"/>
            </w:rPr>
            <w:t xml:space="preserve"> </w:t>
          </w:r>
          <w:r w:rsidR="00ED5238" w:rsidRPr="00ED5238">
            <w:rPr>
              <w:noProof/>
              <w:sz w:val="18"/>
              <w:szCs w:val="18"/>
            </w:rPr>
            <w:t>(15)</w:t>
          </w:r>
          <w:r w:rsidR="00D420F3">
            <w:rPr>
              <w:sz w:val="18"/>
              <w:szCs w:val="18"/>
            </w:rPr>
            <w:fldChar w:fldCharType="end"/>
          </w:r>
        </w:sdtContent>
      </w:sdt>
      <w:r w:rsidR="008320A5" w:rsidRPr="008320A5">
        <w:rPr>
          <w:sz w:val="18"/>
          <w:szCs w:val="18"/>
        </w:rPr>
        <w:t>, Google Play Books</w:t>
      </w:r>
      <w:sdt>
        <w:sdtPr>
          <w:rPr>
            <w:sz w:val="18"/>
            <w:szCs w:val="18"/>
          </w:rPr>
          <w:id w:val="812182689"/>
          <w:citation/>
        </w:sdtPr>
        <w:sdtContent>
          <w:r w:rsidR="00D420F3">
            <w:rPr>
              <w:sz w:val="18"/>
              <w:szCs w:val="18"/>
            </w:rPr>
            <w:fldChar w:fldCharType="begin"/>
          </w:r>
          <w:r w:rsidR="00ED5238">
            <w:rPr>
              <w:sz w:val="18"/>
              <w:szCs w:val="18"/>
            </w:rPr>
            <w:instrText xml:space="preserve"> CITATION Goo13 \l 3082 </w:instrText>
          </w:r>
          <w:r w:rsidR="00D420F3">
            <w:rPr>
              <w:sz w:val="18"/>
              <w:szCs w:val="18"/>
            </w:rPr>
            <w:fldChar w:fldCharType="separate"/>
          </w:r>
          <w:r w:rsidR="00ED5238">
            <w:rPr>
              <w:noProof/>
              <w:sz w:val="18"/>
              <w:szCs w:val="18"/>
            </w:rPr>
            <w:t xml:space="preserve"> </w:t>
          </w:r>
          <w:r w:rsidR="00ED5238" w:rsidRPr="00ED5238">
            <w:rPr>
              <w:noProof/>
              <w:sz w:val="18"/>
              <w:szCs w:val="18"/>
            </w:rPr>
            <w:t>(16)</w:t>
          </w:r>
          <w:r w:rsidR="00D420F3">
            <w:rPr>
              <w:sz w:val="18"/>
              <w:szCs w:val="18"/>
            </w:rPr>
            <w:fldChar w:fldCharType="end"/>
          </w:r>
        </w:sdtContent>
      </w:sdt>
      <w:r w:rsidR="008320A5" w:rsidRPr="008320A5">
        <w:rPr>
          <w:sz w:val="18"/>
          <w:szCs w:val="18"/>
        </w:rPr>
        <w:t xml:space="preserve"> y Google Play Music</w:t>
      </w:r>
      <w:sdt>
        <w:sdtPr>
          <w:rPr>
            <w:sz w:val="18"/>
            <w:szCs w:val="18"/>
          </w:rPr>
          <w:id w:val="812182690"/>
          <w:citation/>
        </w:sdtPr>
        <w:sdtContent>
          <w:r w:rsidR="00D420F3">
            <w:rPr>
              <w:sz w:val="18"/>
              <w:szCs w:val="18"/>
            </w:rPr>
            <w:fldChar w:fldCharType="begin"/>
          </w:r>
          <w:r w:rsidR="00ED5238">
            <w:rPr>
              <w:sz w:val="18"/>
              <w:szCs w:val="18"/>
            </w:rPr>
            <w:instrText xml:space="preserve"> CITATION Goo131 \l 3082 </w:instrText>
          </w:r>
          <w:r w:rsidR="00D420F3">
            <w:rPr>
              <w:sz w:val="18"/>
              <w:szCs w:val="18"/>
            </w:rPr>
            <w:fldChar w:fldCharType="separate"/>
          </w:r>
          <w:r w:rsidR="00ED5238">
            <w:rPr>
              <w:noProof/>
              <w:sz w:val="18"/>
              <w:szCs w:val="18"/>
            </w:rPr>
            <w:t xml:space="preserve"> </w:t>
          </w:r>
          <w:r w:rsidR="00ED5238" w:rsidRPr="00ED5238">
            <w:rPr>
              <w:noProof/>
              <w:sz w:val="18"/>
              <w:szCs w:val="18"/>
            </w:rPr>
            <w:t>(17)</w:t>
          </w:r>
          <w:r w:rsidR="00D420F3">
            <w:rPr>
              <w:sz w:val="18"/>
              <w:szCs w:val="18"/>
            </w:rPr>
            <w:fldChar w:fldCharType="end"/>
          </w:r>
        </w:sdtContent>
      </w:sdt>
      <w:r w:rsidR="008320A5" w:rsidRPr="008320A5">
        <w:rPr>
          <w:sz w:val="18"/>
          <w:szCs w:val="18"/>
        </w:rPr>
        <w:t>.</w:t>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F72C95">
      <w:pPr>
        <w:ind w:firstLine="708"/>
        <w:jc w:val="both"/>
        <w:rPr>
          <w:sz w:val="18"/>
          <w:szCs w:val="18"/>
        </w:rPr>
        <w:pPrChange w:id="304" w:author="MRLaptop" w:date="2013-09-11T19:51:00Z">
          <w:pPr>
            <w:ind w:firstLine="708"/>
          </w:pPr>
        </w:pPrChange>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592BB0" w:rsidRDefault="00F06813" w:rsidP="00F72C95">
      <w:pPr>
        <w:keepNext/>
        <w:jc w:val="both"/>
        <w:pPrChange w:id="305" w:author="MRLaptop" w:date="2013-09-11T19:51:00Z">
          <w:pPr>
            <w:keepNext/>
          </w:pPr>
        </w:pPrChange>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7"/>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F06813" w:rsidRPr="00592BB0" w:rsidRDefault="00592BB0" w:rsidP="00F72C95">
      <w:pPr>
        <w:pStyle w:val="Epgrafe"/>
        <w:jc w:val="both"/>
        <w:rPr>
          <w:color w:val="auto"/>
        </w:rPr>
        <w:pPrChange w:id="306" w:author="MRLaptop" w:date="2013-09-11T19:51:00Z">
          <w:pPr>
            <w:pStyle w:val="Epgrafe"/>
            <w:jc w:val="center"/>
          </w:pPr>
        </w:pPrChange>
      </w:pPr>
      <w:bookmarkStart w:id="307" w:name="_Toc366689024"/>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6</w:t>
      </w:r>
      <w:r w:rsidR="00D420F3" w:rsidRPr="00592BB0">
        <w:rPr>
          <w:color w:val="auto"/>
        </w:rPr>
        <w:fldChar w:fldCharType="end"/>
      </w:r>
      <w:r w:rsidRPr="00592BB0">
        <w:rPr>
          <w:color w:val="auto"/>
        </w:rPr>
        <w:t>: Disponibilidad de servicios de Google Play por país.</w:t>
      </w:r>
      <w:bookmarkEnd w:id="307"/>
    </w:p>
    <w:p w:rsidR="00DB1628" w:rsidRDefault="00DB1628" w:rsidP="00F72C95">
      <w:pPr>
        <w:pStyle w:val="Ttulo4"/>
        <w:numPr>
          <w:ilvl w:val="2"/>
          <w:numId w:val="5"/>
        </w:numPr>
        <w:jc w:val="both"/>
        <w:pPrChange w:id="308" w:author="MRLaptop" w:date="2013-09-11T19:51:00Z">
          <w:pPr>
            <w:pStyle w:val="Ttulo4"/>
            <w:numPr>
              <w:ilvl w:val="2"/>
              <w:numId w:val="5"/>
            </w:numPr>
            <w:ind w:left="1224" w:hanging="504"/>
          </w:pPr>
        </w:pPrChange>
      </w:pPr>
      <w:r w:rsidRPr="00DB1628">
        <w:t>Google Play Music</w:t>
      </w:r>
    </w:p>
    <w:p w:rsidR="00D86C97" w:rsidRPr="00D86C97" w:rsidRDefault="00D86C97" w:rsidP="00F72C95">
      <w:pPr>
        <w:jc w:val="both"/>
        <w:pPrChange w:id="309" w:author="MRLaptop" w:date="2013-09-11T19:51:00Z">
          <w:pPr/>
        </w:pPrChange>
      </w:pPr>
    </w:p>
    <w:p w:rsidR="00DB1628" w:rsidRDefault="00DB1628" w:rsidP="00F72C95">
      <w:pPr>
        <w:jc w:val="both"/>
        <w:rPr>
          <w:sz w:val="18"/>
          <w:szCs w:val="18"/>
        </w:rPr>
        <w:pPrChange w:id="310" w:author="MRLaptop" w:date="2013-09-11T19:51:00Z">
          <w:pPr/>
        </w:pPrChange>
      </w:pPr>
      <w:r>
        <w:rPr>
          <w:b/>
          <w:sz w:val="18"/>
          <w:szCs w:val="18"/>
        </w:rPr>
        <w:tab/>
      </w:r>
      <w:commentRangeStart w:id="311"/>
      <w:r>
        <w:rPr>
          <w:sz w:val="18"/>
          <w:szCs w:val="18"/>
        </w:rPr>
        <w:t>Google Play Musi</w:t>
      </w:r>
      <w:r w:rsidR="008B565D">
        <w:rPr>
          <w:sz w:val="18"/>
          <w:szCs w:val="18"/>
        </w:rPr>
        <w:t>c</w:t>
      </w:r>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r>
        <w:rPr>
          <w:sz w:val="18"/>
          <w:szCs w:val="18"/>
        </w:rPr>
        <w:t xml:space="preserve"> </w:t>
      </w:r>
      <w:r w:rsidRPr="008B565D">
        <w:rPr>
          <w:i/>
          <w:sz w:val="18"/>
          <w:szCs w:val="18"/>
        </w:rPr>
        <w:t>Access</w:t>
      </w:r>
      <w:r w:rsidR="00F06813">
        <w:rPr>
          <w:sz w:val="18"/>
          <w:szCs w:val="18"/>
        </w:rPr>
        <w:t xml:space="preserve"> (servicio para disfrutar de toda la </w:t>
      </w:r>
      <w:r w:rsidR="006D3943">
        <w:rPr>
          <w:sz w:val="18"/>
          <w:szCs w:val="18"/>
        </w:rPr>
        <w:t>música</w:t>
      </w:r>
      <w:r w:rsidR="008B565D">
        <w:rPr>
          <w:sz w:val="18"/>
          <w:szCs w:val="18"/>
        </w:rPr>
        <w:t xml:space="preserve"> del catalogo de Google</w:t>
      </w:r>
      <w:r w:rsidR="00F06813">
        <w:rPr>
          <w:sz w:val="18"/>
          <w:szCs w:val="18"/>
        </w:rPr>
        <w:t xml:space="preserve">),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F72C95">
      <w:pPr>
        <w:jc w:val="both"/>
        <w:rPr>
          <w:sz w:val="18"/>
          <w:szCs w:val="18"/>
        </w:rPr>
        <w:pPrChange w:id="312" w:author="MRLaptop" w:date="2013-09-11T19:51:00Z">
          <w:pPr/>
        </w:pPrChange>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w:t>
      </w:r>
      <w:r w:rsidR="006D3943">
        <w:rPr>
          <w:sz w:val="18"/>
          <w:szCs w:val="18"/>
        </w:rPr>
        <w:t xml:space="preserve">Toda tu música esta almacenada en </w:t>
      </w:r>
      <w:r w:rsidR="006D3943" w:rsidRPr="003228EA">
        <w:rPr>
          <w:sz w:val="18"/>
          <w:szCs w:val="18"/>
        </w:rPr>
        <w:t xml:space="preserve">la </w:t>
      </w:r>
      <w:r w:rsidR="00D420F3">
        <w:fldChar w:fldCharType="begin"/>
      </w:r>
      <w:r w:rsidR="00D420F3">
        <w:instrText>HYPERLINK \l "nube_def"</w:instrText>
      </w:r>
      <w:r w:rsidR="00D420F3">
        <w:fldChar w:fldCharType="separate"/>
      </w:r>
      <w:r w:rsidR="006D3943" w:rsidRPr="003228EA">
        <w:rPr>
          <w:rStyle w:val="Hipervnculo"/>
          <w:sz w:val="18"/>
          <w:szCs w:val="18"/>
          <w:u w:val="none"/>
        </w:rPr>
        <w:t>nube</w:t>
      </w:r>
      <w:r w:rsidR="00D420F3">
        <w:fldChar w:fldCharType="end"/>
      </w:r>
      <w:r w:rsidR="006D3943">
        <w:rPr>
          <w:sz w:val="18"/>
          <w:szCs w:val="18"/>
        </w:rPr>
        <w:t>, por lo que no necesitas preocuparte por la sincronización de tus dispositivos, espacio de almacenamiento o reproducción sin conexión.</w:t>
      </w:r>
    </w:p>
    <w:p w:rsidR="00F06813" w:rsidRDefault="00F06813" w:rsidP="00F72C95">
      <w:pPr>
        <w:jc w:val="both"/>
        <w:rPr>
          <w:sz w:val="18"/>
          <w:szCs w:val="18"/>
        </w:rPr>
        <w:pPrChange w:id="313" w:author="MRLaptop" w:date="2013-09-11T19:51:00Z">
          <w:pPr/>
        </w:pPrChange>
      </w:pPr>
      <w:r>
        <w:rPr>
          <w:sz w:val="18"/>
          <w:szCs w:val="18"/>
        </w:rPr>
        <w:lastRenderedPageBreak/>
        <w:tab/>
        <w:t xml:space="preserve">Entre los </w:t>
      </w:r>
      <w:r w:rsidR="006D3943">
        <w:rPr>
          <w:sz w:val="18"/>
          <w:szCs w:val="18"/>
        </w:rPr>
        <w:t>servicios</w:t>
      </w:r>
      <w:r>
        <w:rPr>
          <w:sz w:val="18"/>
          <w:szCs w:val="18"/>
        </w:rPr>
        <w:t xml:space="preserve"> ofrecidos por la modalidad </w:t>
      </w:r>
      <w:r w:rsidRPr="008B565D">
        <w:rPr>
          <w:i/>
          <w:sz w:val="18"/>
          <w:szCs w:val="18"/>
        </w:rPr>
        <w:t>All Access</w:t>
      </w:r>
      <w:r>
        <w:rPr>
          <w:sz w:val="18"/>
          <w:szCs w:val="18"/>
        </w:rPr>
        <w:t xml:space="preserve">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F72C95">
      <w:pPr>
        <w:jc w:val="both"/>
        <w:rPr>
          <w:sz w:val="18"/>
          <w:szCs w:val="18"/>
        </w:rPr>
        <w:pPrChange w:id="314" w:author="MRLaptop" w:date="2013-09-11T19:51:00Z">
          <w:pPr/>
        </w:pPrChange>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favoritos para reproducirlos de manera </w:t>
      </w:r>
      <w:r w:rsidR="00D420F3">
        <w:fldChar w:fldCharType="begin"/>
      </w:r>
      <w:r w:rsidR="00D420F3">
        <w:instrText>HYPERLINK \l "offline_def"</w:instrText>
      </w:r>
      <w:r w:rsidR="00D420F3">
        <w:fldChar w:fldCharType="separate"/>
      </w:r>
      <w:r w:rsidRPr="007642F8">
        <w:rPr>
          <w:rStyle w:val="Hipervnculo"/>
          <w:sz w:val="18"/>
          <w:szCs w:val="18"/>
          <w:u w:val="none"/>
        </w:rPr>
        <w:t>offline</w:t>
      </w:r>
      <w:r w:rsidR="00D420F3">
        <w:fldChar w:fldCharType="end"/>
      </w:r>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Google+</w:t>
      </w:r>
      <w:sdt>
        <w:sdtPr>
          <w:rPr>
            <w:sz w:val="18"/>
            <w:szCs w:val="18"/>
          </w:rPr>
          <w:id w:val="812182691"/>
          <w:citation/>
        </w:sdtPr>
        <w:sdtContent>
          <w:r w:rsidR="00D420F3">
            <w:rPr>
              <w:sz w:val="18"/>
              <w:szCs w:val="18"/>
            </w:rPr>
            <w:fldChar w:fldCharType="begin"/>
          </w:r>
          <w:r w:rsidR="009A27FD">
            <w:rPr>
              <w:sz w:val="18"/>
              <w:szCs w:val="18"/>
            </w:rPr>
            <w:instrText xml:space="preserve"> CITATION Goo136 \l 3082 </w:instrText>
          </w:r>
          <w:r w:rsidR="00D420F3">
            <w:rPr>
              <w:sz w:val="18"/>
              <w:szCs w:val="18"/>
            </w:rPr>
            <w:fldChar w:fldCharType="separate"/>
          </w:r>
          <w:r w:rsidR="009A27FD">
            <w:rPr>
              <w:noProof/>
              <w:sz w:val="18"/>
              <w:szCs w:val="18"/>
            </w:rPr>
            <w:t xml:space="preserve"> </w:t>
          </w:r>
          <w:r w:rsidR="009A27FD" w:rsidRPr="009A27FD">
            <w:rPr>
              <w:noProof/>
              <w:sz w:val="18"/>
              <w:szCs w:val="18"/>
            </w:rPr>
            <w:t>(18)</w:t>
          </w:r>
          <w:r w:rsidR="00D420F3">
            <w:rPr>
              <w:sz w:val="18"/>
              <w:szCs w:val="18"/>
            </w:rPr>
            <w:fldChar w:fldCharType="end"/>
          </w:r>
        </w:sdtContent>
      </w:sdt>
      <w:r>
        <w:rPr>
          <w:sz w:val="18"/>
          <w:szCs w:val="18"/>
        </w:rPr>
        <w:t xml:space="preserve">. </w:t>
      </w:r>
    </w:p>
    <w:p w:rsidR="00F06813" w:rsidRDefault="00F06813" w:rsidP="00F72C95">
      <w:pPr>
        <w:pStyle w:val="Ttulo4"/>
        <w:numPr>
          <w:ilvl w:val="2"/>
          <w:numId w:val="5"/>
        </w:numPr>
        <w:jc w:val="both"/>
        <w:pPrChange w:id="315" w:author="MRLaptop" w:date="2013-09-11T19:51:00Z">
          <w:pPr>
            <w:pStyle w:val="Ttulo4"/>
            <w:numPr>
              <w:ilvl w:val="2"/>
              <w:numId w:val="5"/>
            </w:numPr>
            <w:ind w:left="1224" w:hanging="504"/>
          </w:pPr>
        </w:pPrChange>
      </w:pPr>
      <w:r w:rsidRPr="00DB1628">
        <w:t xml:space="preserve">Google Play </w:t>
      </w:r>
      <w:r>
        <w:t>Books</w:t>
      </w:r>
    </w:p>
    <w:p w:rsidR="00D86C97" w:rsidRPr="00D86C97" w:rsidRDefault="00D86C97" w:rsidP="00F72C95">
      <w:pPr>
        <w:jc w:val="both"/>
        <w:pPrChange w:id="316" w:author="MRLaptop" w:date="2013-09-11T19:51:00Z">
          <w:pPr/>
        </w:pPrChange>
      </w:pPr>
    </w:p>
    <w:p w:rsidR="00674EA1" w:rsidRDefault="00F06813" w:rsidP="00F72C95">
      <w:pPr>
        <w:jc w:val="both"/>
        <w:rPr>
          <w:sz w:val="18"/>
          <w:szCs w:val="18"/>
        </w:rPr>
        <w:pPrChange w:id="317" w:author="MRLaptop" w:date="2013-09-11T19:51:00Z">
          <w:pPr/>
        </w:pPrChange>
      </w:pPr>
      <w:r>
        <w:rPr>
          <w:b/>
          <w:sz w:val="18"/>
          <w:szCs w:val="18"/>
        </w:rPr>
        <w:tab/>
      </w:r>
      <w:r>
        <w:rPr>
          <w:sz w:val="18"/>
          <w:szCs w:val="18"/>
        </w:rPr>
        <w:t>Google Play Books</w:t>
      </w:r>
      <w:sdt>
        <w:sdtPr>
          <w:rPr>
            <w:sz w:val="18"/>
            <w:szCs w:val="18"/>
          </w:rPr>
          <w:id w:val="466103934"/>
          <w:citation/>
        </w:sdtPr>
        <w:sdtContent>
          <w:r w:rsidR="00D420F3">
            <w:rPr>
              <w:sz w:val="18"/>
              <w:szCs w:val="18"/>
            </w:rPr>
            <w:fldChar w:fldCharType="begin"/>
          </w:r>
          <w:r w:rsidR="00887B00">
            <w:rPr>
              <w:sz w:val="18"/>
              <w:szCs w:val="18"/>
            </w:rPr>
            <w:instrText xml:space="preserve"> CITATION Goo13 \l 3082 </w:instrText>
          </w:r>
          <w:r w:rsidR="00D420F3">
            <w:rPr>
              <w:sz w:val="18"/>
              <w:szCs w:val="18"/>
            </w:rPr>
            <w:fldChar w:fldCharType="separate"/>
          </w:r>
          <w:r w:rsidR="00C44D58">
            <w:rPr>
              <w:noProof/>
              <w:sz w:val="18"/>
              <w:szCs w:val="18"/>
            </w:rPr>
            <w:t xml:space="preserve"> </w:t>
          </w:r>
          <w:r w:rsidR="00C44D58" w:rsidRPr="00C44D58">
            <w:rPr>
              <w:noProof/>
              <w:sz w:val="18"/>
              <w:szCs w:val="18"/>
            </w:rPr>
            <w:t>(12)</w:t>
          </w:r>
          <w:r w:rsidR="00D420F3">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F72C95">
      <w:pPr>
        <w:ind w:firstLine="708"/>
        <w:jc w:val="both"/>
        <w:rPr>
          <w:rFonts w:cstheme="minorHAnsi"/>
          <w:sz w:val="18"/>
          <w:szCs w:val="18"/>
        </w:rPr>
        <w:pPrChange w:id="318" w:author="MRLaptop" w:date="2013-09-11T19:51:00Z">
          <w:pPr>
            <w:ind w:firstLine="708"/>
          </w:pPr>
        </w:pPrChange>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F72C95">
      <w:pPr>
        <w:ind w:firstLine="708"/>
        <w:jc w:val="both"/>
        <w:rPr>
          <w:rFonts w:cstheme="minorHAnsi"/>
          <w:sz w:val="18"/>
          <w:szCs w:val="18"/>
        </w:rPr>
        <w:pPrChange w:id="319" w:author="MRLaptop" w:date="2013-09-11T19:51:00Z">
          <w:pPr>
            <w:ind w:firstLine="708"/>
          </w:pPr>
        </w:pPrChange>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F72C95">
      <w:pPr>
        <w:ind w:firstLine="708"/>
        <w:jc w:val="both"/>
        <w:rPr>
          <w:rFonts w:cstheme="minorHAnsi"/>
          <w:sz w:val="18"/>
          <w:szCs w:val="18"/>
        </w:rPr>
        <w:pPrChange w:id="320" w:author="MRLaptop" w:date="2013-09-11T19:51:00Z">
          <w:pPr>
            <w:ind w:firstLine="708"/>
          </w:pPr>
        </w:pPrChange>
      </w:pPr>
      <w:r w:rsidRPr="00674EA1">
        <w:rPr>
          <w:rFonts w:eastAsia="Times New Roman" w:cstheme="minorHAnsi"/>
          <w:color w:val="222222"/>
          <w:sz w:val="18"/>
          <w:szCs w:val="18"/>
        </w:rPr>
        <w:t>Algunos libros de Google Play que no se encuentran bajo la protección de la gestión de derechos digitales se pueden descargar (archivos</w:t>
      </w:r>
      <w:r w:rsidR="00D420F3">
        <w:fldChar w:fldCharType="begin"/>
      </w:r>
      <w:r w:rsidR="00D420F3">
        <w:instrText>HYPERLINK \l "pdf_def"</w:instrText>
      </w:r>
      <w:r w:rsidR="00D420F3">
        <w:fldChar w:fldCharType="separate"/>
      </w:r>
      <w:r w:rsidRPr="007642F8">
        <w:rPr>
          <w:rStyle w:val="Hipervnculo"/>
          <w:rFonts w:eastAsia="Times New Roman" w:cstheme="minorHAnsi"/>
          <w:sz w:val="18"/>
          <w:szCs w:val="18"/>
          <w:u w:val="none"/>
        </w:rPr>
        <w:t xml:space="preserve"> PDF</w:t>
      </w:r>
      <w:r w:rsidR="00D420F3">
        <w:fldChar w:fldCharType="end"/>
      </w:r>
      <w:r w:rsidRPr="007642F8">
        <w:rPr>
          <w:rFonts w:eastAsia="Times New Roman" w:cstheme="minorHAnsi"/>
          <w:color w:val="222222"/>
          <w:sz w:val="18"/>
          <w:szCs w:val="18"/>
        </w:rPr>
        <w:t xml:space="preserve"> o </w:t>
      </w:r>
      <w:r w:rsidR="00D420F3">
        <w:fldChar w:fldCharType="begin"/>
      </w:r>
      <w:r w:rsidR="00D420F3">
        <w:instrText>HYPERLINK \l "epub_def"</w:instrText>
      </w:r>
      <w:r w:rsidR="00D420F3">
        <w:fldChar w:fldCharType="separate"/>
      </w:r>
      <w:r w:rsidRPr="007642F8">
        <w:rPr>
          <w:rStyle w:val="Hipervnculo"/>
          <w:rFonts w:eastAsia="Times New Roman" w:cstheme="minorHAnsi"/>
          <w:sz w:val="18"/>
          <w:szCs w:val="18"/>
          <w:u w:val="none"/>
        </w:rPr>
        <w:t>ePub</w:t>
      </w:r>
      <w:r w:rsidR="00D420F3">
        <w:fldChar w:fldCharType="end"/>
      </w:r>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674EA1" w:rsidRPr="00674EA1" w:rsidRDefault="00674EA1" w:rsidP="00F72C95">
      <w:pPr>
        <w:ind w:firstLine="708"/>
        <w:jc w:val="both"/>
        <w:rPr>
          <w:rFonts w:cstheme="minorHAnsi"/>
          <w:sz w:val="18"/>
          <w:szCs w:val="18"/>
        </w:rPr>
        <w:pPrChange w:id="321" w:author="MRLaptop" w:date="2013-09-11T19:51:00Z">
          <w:pPr>
            <w:ind w:firstLine="708"/>
          </w:pPr>
        </w:pPrChange>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F72C95">
      <w:pPr>
        <w:pStyle w:val="Ttulo4"/>
        <w:numPr>
          <w:ilvl w:val="2"/>
          <w:numId w:val="5"/>
        </w:numPr>
        <w:jc w:val="both"/>
        <w:pPrChange w:id="322" w:author="MRLaptop" w:date="2013-09-11T19:51:00Z">
          <w:pPr>
            <w:pStyle w:val="Ttulo4"/>
            <w:numPr>
              <w:ilvl w:val="2"/>
              <w:numId w:val="5"/>
            </w:numPr>
            <w:ind w:left="1224" w:hanging="504"/>
          </w:pPr>
        </w:pPrChange>
      </w:pPr>
      <w:r w:rsidRPr="00DB1628">
        <w:t xml:space="preserve">Google Play </w:t>
      </w:r>
      <w:r>
        <w:t>Movies</w:t>
      </w:r>
    </w:p>
    <w:p w:rsidR="00D86C97" w:rsidRPr="00D86C97" w:rsidRDefault="00D86C97" w:rsidP="00F72C95">
      <w:pPr>
        <w:jc w:val="both"/>
        <w:pPrChange w:id="323" w:author="MRLaptop" w:date="2013-09-11T19:51:00Z">
          <w:pPr/>
        </w:pPrChange>
      </w:pPr>
    </w:p>
    <w:p w:rsidR="00CF5B85" w:rsidRDefault="00CF5B85" w:rsidP="00F72C95">
      <w:pPr>
        <w:jc w:val="both"/>
        <w:rPr>
          <w:sz w:val="18"/>
          <w:szCs w:val="18"/>
        </w:rPr>
        <w:pPrChange w:id="324" w:author="MRLaptop" w:date="2013-09-11T19:51:00Z">
          <w:pPr/>
        </w:pPrChange>
      </w:pPr>
      <w:r>
        <w:rPr>
          <w:sz w:val="18"/>
          <w:szCs w:val="18"/>
        </w:rPr>
        <w:tab/>
        <w:t>Google Play Movies &amp; TV</w:t>
      </w:r>
      <w:sdt>
        <w:sdtPr>
          <w:rPr>
            <w:sz w:val="18"/>
            <w:szCs w:val="18"/>
          </w:rPr>
          <w:id w:val="466103936"/>
          <w:citation/>
        </w:sdtPr>
        <w:sdtContent>
          <w:r w:rsidR="00D420F3">
            <w:rPr>
              <w:sz w:val="18"/>
              <w:szCs w:val="18"/>
            </w:rPr>
            <w:fldChar w:fldCharType="begin"/>
          </w:r>
          <w:r w:rsidR="001E47CD">
            <w:rPr>
              <w:sz w:val="18"/>
              <w:szCs w:val="18"/>
            </w:rPr>
            <w:instrText xml:space="preserve"> CITATION Goo132 \l 3082 </w:instrText>
          </w:r>
          <w:r w:rsidR="00D420F3">
            <w:rPr>
              <w:sz w:val="18"/>
              <w:szCs w:val="18"/>
            </w:rPr>
            <w:fldChar w:fldCharType="separate"/>
          </w:r>
          <w:r w:rsidR="00C44D58">
            <w:rPr>
              <w:noProof/>
              <w:sz w:val="18"/>
              <w:szCs w:val="18"/>
            </w:rPr>
            <w:t xml:space="preserve"> </w:t>
          </w:r>
          <w:r w:rsidR="00C44D58" w:rsidRPr="00C44D58">
            <w:rPr>
              <w:noProof/>
              <w:sz w:val="18"/>
              <w:szCs w:val="18"/>
            </w:rPr>
            <w:t>(13)</w:t>
          </w:r>
          <w:r w:rsidR="00D420F3">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F72C95">
      <w:pPr>
        <w:ind w:firstLine="708"/>
        <w:jc w:val="both"/>
        <w:rPr>
          <w:rFonts w:cstheme="minorHAnsi"/>
          <w:sz w:val="18"/>
          <w:szCs w:val="18"/>
        </w:rPr>
        <w:pPrChange w:id="325" w:author="MRLaptop" w:date="2013-09-11T19:51:00Z">
          <w:pPr>
            <w:ind w:firstLine="708"/>
          </w:pPr>
        </w:pPrChange>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F72C95">
      <w:pPr>
        <w:ind w:firstLine="708"/>
        <w:jc w:val="both"/>
        <w:rPr>
          <w:rFonts w:cstheme="minorHAnsi"/>
          <w:sz w:val="18"/>
          <w:szCs w:val="18"/>
        </w:rPr>
        <w:pPrChange w:id="326" w:author="MRLaptop" w:date="2013-09-11T19:51:00Z">
          <w:pPr>
            <w:ind w:firstLine="708"/>
          </w:pPr>
        </w:pPrChange>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r w:rsidR="00D420F3">
        <w:fldChar w:fldCharType="begin"/>
      </w:r>
      <w:r w:rsidR="00D420F3">
        <w:instrText>HYPERLINK "https://play.google.com/store/apps/details?id=com.google.android.videos" \t "_blank"</w:instrText>
      </w:r>
      <w:r w:rsidR="00D420F3">
        <w:fldChar w:fldCharType="separate"/>
      </w:r>
      <w:r w:rsidRPr="00944BAE">
        <w:rPr>
          <w:rStyle w:val="Hipervnculo"/>
          <w:rFonts w:cstheme="minorHAnsi"/>
          <w:color w:val="auto"/>
          <w:sz w:val="18"/>
          <w:szCs w:val="18"/>
          <w:u w:val="none"/>
          <w:bdr w:val="none" w:sz="0" w:space="0" w:color="auto" w:frame="1"/>
        </w:rPr>
        <w:t>aplicación Google Play Movies</w:t>
      </w:r>
      <w:r w:rsidR="00D420F3">
        <w:fldChar w:fldCharType="end"/>
      </w:r>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F72C95">
      <w:pPr>
        <w:ind w:firstLine="708"/>
        <w:jc w:val="both"/>
        <w:rPr>
          <w:rFonts w:cstheme="minorHAnsi"/>
          <w:color w:val="222222"/>
          <w:sz w:val="18"/>
          <w:szCs w:val="18"/>
        </w:rPr>
        <w:pPrChange w:id="327" w:author="MRLaptop" w:date="2013-09-11T19:51:00Z">
          <w:pPr>
            <w:ind w:firstLine="708"/>
          </w:pPr>
        </w:pPrChange>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commentRangeEnd w:id="311"/>
    <w:p w:rsidR="00CD71A0" w:rsidRDefault="00301D23" w:rsidP="00F72C95">
      <w:pPr>
        <w:jc w:val="both"/>
        <w:rPr>
          <w:rFonts w:cstheme="minorHAnsi"/>
          <w:color w:val="222222"/>
          <w:sz w:val="18"/>
          <w:szCs w:val="18"/>
        </w:rPr>
        <w:pPrChange w:id="328" w:author="MRLaptop" w:date="2013-09-11T19:51:00Z">
          <w:pPr/>
        </w:pPrChange>
      </w:pPr>
      <w:r>
        <w:rPr>
          <w:rStyle w:val="Refdecomentario"/>
        </w:rPr>
        <w:commentReference w:id="311"/>
      </w:r>
    </w:p>
    <w:p w:rsidR="00CD71A0" w:rsidRDefault="00CD71A0" w:rsidP="00F72C95">
      <w:pPr>
        <w:pStyle w:val="Ttulo4"/>
        <w:numPr>
          <w:ilvl w:val="2"/>
          <w:numId w:val="5"/>
        </w:numPr>
        <w:jc w:val="both"/>
        <w:pPrChange w:id="329" w:author="MRLaptop" w:date="2013-09-11T19:51:00Z">
          <w:pPr>
            <w:pStyle w:val="Ttulo4"/>
            <w:numPr>
              <w:ilvl w:val="2"/>
              <w:numId w:val="5"/>
            </w:numPr>
            <w:ind w:left="1224" w:hanging="504"/>
          </w:pPr>
        </w:pPrChange>
      </w:pPr>
      <w:r w:rsidRPr="00CD71A0">
        <w:lastRenderedPageBreak/>
        <w:t>Historia</w:t>
      </w:r>
    </w:p>
    <w:p w:rsidR="00D86C97" w:rsidRPr="00D86C97" w:rsidRDefault="00D86C97" w:rsidP="00F72C95">
      <w:pPr>
        <w:jc w:val="both"/>
        <w:pPrChange w:id="330" w:author="MRLaptop" w:date="2013-09-11T19:51:00Z">
          <w:pPr/>
        </w:pPrChange>
      </w:pPr>
    </w:p>
    <w:p w:rsidR="00CF5B85" w:rsidRDefault="00C1537A" w:rsidP="00F72C95">
      <w:pPr>
        <w:jc w:val="both"/>
        <w:rPr>
          <w:sz w:val="18"/>
          <w:szCs w:val="18"/>
        </w:rPr>
        <w:pPrChange w:id="331" w:author="MRLaptop" w:date="2013-09-11T19:51:00Z">
          <w:pPr/>
        </w:pPrChange>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72C95">
      <w:pPr>
        <w:jc w:val="both"/>
        <w:rPr>
          <w:sz w:val="18"/>
          <w:szCs w:val="18"/>
        </w:rPr>
        <w:pPrChange w:id="332" w:author="MRLaptop" w:date="2013-09-11T19:51:00Z">
          <w:pPr/>
        </w:pPrChange>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D420F3">
            <w:rPr>
              <w:sz w:val="18"/>
              <w:szCs w:val="18"/>
            </w:rPr>
            <w:fldChar w:fldCharType="begin"/>
          </w:r>
          <w:r>
            <w:rPr>
              <w:sz w:val="18"/>
              <w:szCs w:val="18"/>
            </w:rPr>
            <w:instrText xml:space="preserve"> CITATION Álv12 \l 3082 </w:instrText>
          </w:r>
          <w:r w:rsidR="00D420F3">
            <w:rPr>
              <w:sz w:val="18"/>
              <w:szCs w:val="18"/>
            </w:rPr>
            <w:fldChar w:fldCharType="separate"/>
          </w:r>
          <w:r w:rsidR="00C44D58">
            <w:rPr>
              <w:noProof/>
              <w:sz w:val="18"/>
              <w:szCs w:val="18"/>
            </w:rPr>
            <w:t xml:space="preserve"> </w:t>
          </w:r>
          <w:r w:rsidR="00C44D58" w:rsidRPr="00C44D58">
            <w:rPr>
              <w:noProof/>
              <w:sz w:val="18"/>
              <w:szCs w:val="18"/>
            </w:rPr>
            <w:t>(14)</w:t>
          </w:r>
          <w:r w:rsidR="00D420F3">
            <w:rPr>
              <w:sz w:val="18"/>
              <w:szCs w:val="18"/>
            </w:rPr>
            <w:fldChar w:fldCharType="end"/>
          </w:r>
        </w:sdtContent>
      </w:sdt>
      <w:r>
        <w:rPr>
          <w:sz w:val="18"/>
          <w:szCs w:val="18"/>
        </w:rPr>
        <w:t>.</w:t>
      </w:r>
    </w:p>
    <w:p w:rsidR="00C1537A" w:rsidRDefault="00A20EBB" w:rsidP="00F72C95">
      <w:pPr>
        <w:pStyle w:val="Ttulo4"/>
        <w:numPr>
          <w:ilvl w:val="2"/>
          <w:numId w:val="5"/>
        </w:numPr>
        <w:jc w:val="both"/>
        <w:pPrChange w:id="333" w:author="MRLaptop" w:date="2013-09-11T19:51:00Z">
          <w:pPr>
            <w:pStyle w:val="Ttulo4"/>
            <w:numPr>
              <w:ilvl w:val="2"/>
              <w:numId w:val="5"/>
            </w:numPr>
            <w:ind w:left="1224" w:hanging="504"/>
          </w:pPr>
        </w:pPrChange>
      </w:pPr>
      <w:r w:rsidRPr="00A20EBB">
        <w:t>Interfaz</w:t>
      </w:r>
    </w:p>
    <w:p w:rsidR="00D86C97" w:rsidRPr="00D86C97" w:rsidRDefault="00D86C97" w:rsidP="00F72C95">
      <w:pPr>
        <w:jc w:val="both"/>
        <w:pPrChange w:id="334" w:author="MRLaptop" w:date="2013-09-11T19:51:00Z">
          <w:pPr/>
        </w:pPrChange>
      </w:pPr>
    </w:p>
    <w:p w:rsidR="00A20EBB" w:rsidRPr="00A20EBB" w:rsidRDefault="00A20EBB" w:rsidP="00F72C95">
      <w:pPr>
        <w:jc w:val="both"/>
        <w:rPr>
          <w:sz w:val="18"/>
          <w:szCs w:val="18"/>
        </w:rPr>
        <w:pPrChange w:id="335" w:author="MRLaptop" w:date="2013-09-11T19:51:00Z">
          <w:pPr/>
        </w:pPrChange>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72C95">
      <w:pPr>
        <w:jc w:val="both"/>
        <w:rPr>
          <w:sz w:val="18"/>
          <w:szCs w:val="18"/>
        </w:rPr>
        <w:pPrChange w:id="336" w:author="MRLaptop" w:date="2013-09-11T19:51:00Z">
          <w:pPr/>
        </w:pPrChange>
      </w:pPr>
      <w:r>
        <w:rPr>
          <w:sz w:val="18"/>
          <w:szCs w:val="18"/>
        </w:rPr>
        <w:tab/>
      </w:r>
      <w:commentRangeStart w:id="337"/>
      <w:r>
        <w:rPr>
          <w:sz w:val="18"/>
          <w:szCs w:val="18"/>
        </w:rPr>
        <w:t>En cuanto a la aplicación web refiere</w:t>
      </w:r>
      <w:commentRangeEnd w:id="337"/>
      <w:r w:rsidR="00072271">
        <w:rPr>
          <w:rStyle w:val="Refdecomentario"/>
        </w:rPr>
        <w:commentReference w:id="337"/>
      </w:r>
      <w:r>
        <w:rPr>
          <w:sz w:val="18"/>
          <w:szCs w:val="18"/>
        </w:rPr>
        <w:t xml:space="preserv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72C95">
      <w:pPr>
        <w:jc w:val="both"/>
        <w:rPr>
          <w:sz w:val="18"/>
          <w:szCs w:val="18"/>
        </w:rPr>
        <w:pPrChange w:id="338" w:author="MRLaptop" w:date="2013-09-11T19:51:00Z">
          <w:pPr/>
        </w:pPrChange>
      </w:pPr>
      <w:r>
        <w:rPr>
          <w:sz w:val="18"/>
          <w:szCs w:val="18"/>
        </w:rPr>
        <w:tab/>
      </w:r>
      <w:commentRangeStart w:id="339"/>
      <w:commentRangeStart w:id="340"/>
      <w:r>
        <w:rPr>
          <w:sz w:val="18"/>
          <w:szCs w:val="18"/>
        </w:rPr>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72C95">
      <w:pPr>
        <w:jc w:val="both"/>
        <w:rPr>
          <w:sz w:val="18"/>
          <w:szCs w:val="18"/>
        </w:rPr>
        <w:pPrChange w:id="341" w:author="MRLaptop" w:date="2013-09-11T19:51:00Z">
          <w:pPr/>
        </w:pPrChange>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D420F3">
            <w:rPr>
              <w:sz w:val="18"/>
              <w:szCs w:val="18"/>
            </w:rPr>
            <w:fldChar w:fldCharType="begin"/>
          </w:r>
          <w:r>
            <w:rPr>
              <w:sz w:val="18"/>
              <w:szCs w:val="18"/>
            </w:rPr>
            <w:instrText xml:space="preserve"> CITATION Cha13 \l 3082 </w:instrText>
          </w:r>
          <w:r w:rsidR="00D420F3">
            <w:rPr>
              <w:sz w:val="18"/>
              <w:szCs w:val="18"/>
            </w:rPr>
            <w:fldChar w:fldCharType="separate"/>
          </w:r>
          <w:r w:rsidR="00C44D58">
            <w:rPr>
              <w:noProof/>
              <w:sz w:val="18"/>
              <w:szCs w:val="18"/>
            </w:rPr>
            <w:t xml:space="preserve"> </w:t>
          </w:r>
          <w:r w:rsidR="00C44D58" w:rsidRPr="00C44D58">
            <w:rPr>
              <w:noProof/>
              <w:sz w:val="18"/>
              <w:szCs w:val="18"/>
            </w:rPr>
            <w:t>(15)</w:t>
          </w:r>
          <w:r w:rsidR="00D420F3">
            <w:rPr>
              <w:sz w:val="18"/>
              <w:szCs w:val="18"/>
            </w:rPr>
            <w:fldChar w:fldCharType="end"/>
          </w:r>
        </w:sdtContent>
      </w:sdt>
      <w:r>
        <w:rPr>
          <w:sz w:val="18"/>
          <w:szCs w:val="18"/>
        </w:rPr>
        <w:t>.</w:t>
      </w:r>
    </w:p>
    <w:commentRangeEnd w:id="339"/>
    <w:p w:rsidR="004D1D06" w:rsidRDefault="004B42D1" w:rsidP="00F72C95">
      <w:pPr>
        <w:pStyle w:val="Ttulo4"/>
        <w:numPr>
          <w:ilvl w:val="2"/>
          <w:numId w:val="5"/>
        </w:numPr>
        <w:jc w:val="both"/>
        <w:pPrChange w:id="342" w:author="MRLaptop" w:date="2013-09-11T19:51:00Z">
          <w:pPr>
            <w:pStyle w:val="Ttulo4"/>
            <w:numPr>
              <w:ilvl w:val="2"/>
              <w:numId w:val="5"/>
            </w:numPr>
            <w:ind w:left="1224" w:hanging="504"/>
          </w:pPr>
        </w:pPrChange>
      </w:pPr>
      <w:r>
        <w:rPr>
          <w:rStyle w:val="Refdecomentario"/>
          <w:rFonts w:eastAsiaTheme="minorEastAsia" w:cstheme="minorBidi"/>
          <w:bCs w:val="0"/>
          <w:iCs w:val="0"/>
        </w:rPr>
        <w:commentReference w:id="339"/>
      </w:r>
      <w:commentRangeEnd w:id="340"/>
      <w:r w:rsidR="00240EC5">
        <w:rPr>
          <w:rStyle w:val="Refdecomentario"/>
          <w:rFonts w:eastAsiaTheme="minorEastAsia" w:cstheme="minorBidi"/>
          <w:bCs w:val="0"/>
          <w:iCs w:val="0"/>
        </w:rPr>
        <w:commentReference w:id="340"/>
      </w:r>
      <w:r w:rsidR="00400D3F">
        <w:t>Compras en Google Play</w:t>
      </w:r>
    </w:p>
    <w:p w:rsidR="00D86C97" w:rsidRPr="00D86C97" w:rsidRDefault="00D86C97" w:rsidP="00F72C95">
      <w:pPr>
        <w:jc w:val="both"/>
        <w:pPrChange w:id="343" w:author="MRLaptop" w:date="2013-09-11T19:51:00Z">
          <w:pPr/>
        </w:pPrChange>
      </w:pPr>
    </w:p>
    <w:p w:rsidR="000C2D2E" w:rsidRDefault="000C2D2E" w:rsidP="00F72C95">
      <w:pPr>
        <w:jc w:val="both"/>
        <w:rPr>
          <w:b/>
          <w:sz w:val="18"/>
          <w:szCs w:val="18"/>
        </w:rPr>
        <w:pPrChange w:id="344" w:author="MRLaptop" w:date="2013-09-11T19:51:00Z">
          <w:pPr/>
        </w:pPrChange>
      </w:pPr>
      <w:r>
        <w:rPr>
          <w:b/>
          <w:sz w:val="18"/>
          <w:szCs w:val="18"/>
        </w:rPr>
        <w:tab/>
      </w:r>
      <w:r w:rsidR="00E009DA">
        <w:rPr>
          <w:sz w:val="18"/>
          <w:szCs w:val="18"/>
        </w:rPr>
        <w:t>La compras en Google Play se realizan a través de Google Wallet</w:t>
      </w:r>
      <w:sdt>
        <w:sdtPr>
          <w:rPr>
            <w:sz w:val="18"/>
            <w:szCs w:val="18"/>
          </w:rPr>
          <w:id w:val="812182692"/>
          <w:citation/>
        </w:sdtPr>
        <w:sdtContent>
          <w:r w:rsidR="00D420F3">
            <w:rPr>
              <w:sz w:val="18"/>
              <w:szCs w:val="18"/>
            </w:rPr>
            <w:fldChar w:fldCharType="begin"/>
          </w:r>
          <w:r w:rsidR="007642F8">
            <w:rPr>
              <w:sz w:val="18"/>
              <w:szCs w:val="18"/>
            </w:rPr>
            <w:instrText xml:space="preserve"> CITATION Goo137 \l 3082 </w:instrText>
          </w:r>
          <w:r w:rsidR="00D420F3">
            <w:rPr>
              <w:sz w:val="18"/>
              <w:szCs w:val="18"/>
            </w:rPr>
            <w:fldChar w:fldCharType="separate"/>
          </w:r>
          <w:r w:rsidR="007642F8">
            <w:rPr>
              <w:noProof/>
              <w:sz w:val="18"/>
              <w:szCs w:val="18"/>
            </w:rPr>
            <w:t xml:space="preserve"> </w:t>
          </w:r>
          <w:r w:rsidR="007642F8" w:rsidRPr="007642F8">
            <w:rPr>
              <w:noProof/>
              <w:sz w:val="18"/>
              <w:szCs w:val="18"/>
            </w:rPr>
            <w:t>(21)</w:t>
          </w:r>
          <w:r w:rsidR="00D420F3">
            <w:rPr>
              <w:sz w:val="18"/>
              <w:szCs w:val="18"/>
            </w:rPr>
            <w:fldChar w:fldCharType="end"/>
          </w:r>
        </w:sdtContent>
      </w:sdt>
      <w:r w:rsidR="007642F8">
        <w:rPr>
          <w:sz w:val="18"/>
          <w:szCs w:val="18"/>
        </w:rPr>
        <w:t>.</w:t>
      </w:r>
      <w:r w:rsidR="00E009DA">
        <w:rPr>
          <w:sz w:val="18"/>
          <w:szCs w:val="18"/>
        </w:rPr>
        <w:t xml:space="preserve"> </w:t>
      </w:r>
      <w:r w:rsidR="007642F8">
        <w:rPr>
          <w:sz w:val="18"/>
          <w:szCs w:val="18"/>
        </w:rPr>
        <w:t>G</w:t>
      </w:r>
      <w:r w:rsidR="00E009DA">
        <w:rPr>
          <w:sz w:val="18"/>
          <w:szCs w:val="18"/>
        </w:rPr>
        <w:t>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D420F3">
            <w:rPr>
              <w:b/>
              <w:sz w:val="18"/>
              <w:szCs w:val="18"/>
            </w:rPr>
            <w:fldChar w:fldCharType="begin"/>
          </w:r>
          <w:r>
            <w:rPr>
              <w:b/>
              <w:sz w:val="18"/>
              <w:szCs w:val="18"/>
            </w:rPr>
            <w:instrText xml:space="preserve"> CITATION Goo134 \l 3082 </w:instrText>
          </w:r>
          <w:r w:rsidR="00D420F3">
            <w:rPr>
              <w:b/>
              <w:sz w:val="18"/>
              <w:szCs w:val="18"/>
            </w:rPr>
            <w:fldChar w:fldCharType="separate"/>
          </w:r>
          <w:r w:rsidR="00C44D58">
            <w:rPr>
              <w:b/>
              <w:noProof/>
              <w:sz w:val="18"/>
              <w:szCs w:val="18"/>
            </w:rPr>
            <w:t xml:space="preserve"> </w:t>
          </w:r>
          <w:r w:rsidR="00C44D58" w:rsidRPr="00C44D58">
            <w:rPr>
              <w:noProof/>
              <w:sz w:val="18"/>
              <w:szCs w:val="18"/>
            </w:rPr>
            <w:t>(16)</w:t>
          </w:r>
          <w:r w:rsidR="00D420F3">
            <w:rPr>
              <w:b/>
              <w:sz w:val="18"/>
              <w:szCs w:val="18"/>
            </w:rPr>
            <w:fldChar w:fldCharType="end"/>
          </w:r>
        </w:sdtContent>
      </w:sdt>
      <w:r w:rsidR="00E009DA">
        <w:rPr>
          <w:b/>
          <w:sz w:val="18"/>
          <w:szCs w:val="18"/>
        </w:rPr>
        <w:t>.</w:t>
      </w:r>
    </w:p>
    <w:p w:rsidR="00944BAE" w:rsidRDefault="00944BAE" w:rsidP="00F72C95">
      <w:pPr>
        <w:jc w:val="both"/>
        <w:rPr>
          <w:b/>
          <w:sz w:val="18"/>
          <w:szCs w:val="18"/>
        </w:rPr>
        <w:pPrChange w:id="345" w:author="MRLaptop" w:date="2013-09-11T19:51:00Z">
          <w:pPr/>
        </w:pPrChange>
      </w:pPr>
      <w:r>
        <w:rPr>
          <w:b/>
          <w:sz w:val="18"/>
          <w:szCs w:val="18"/>
        </w:rPr>
        <w:lastRenderedPageBreak/>
        <w:tab/>
      </w:r>
    </w:p>
    <w:p w:rsidR="004D1D06" w:rsidRDefault="00400D3F" w:rsidP="00F72C95">
      <w:pPr>
        <w:pStyle w:val="Ttulo4"/>
        <w:numPr>
          <w:ilvl w:val="2"/>
          <w:numId w:val="5"/>
        </w:numPr>
        <w:jc w:val="both"/>
        <w:pPrChange w:id="346" w:author="MRLaptop" w:date="2013-09-11T19:51:00Z">
          <w:pPr>
            <w:pStyle w:val="Ttulo4"/>
            <w:numPr>
              <w:ilvl w:val="2"/>
              <w:numId w:val="5"/>
            </w:numPr>
            <w:ind w:left="1224" w:hanging="504"/>
          </w:pPr>
        </w:pPrChange>
      </w:pPr>
      <w:r w:rsidRPr="00400D3F">
        <w:t>Google Play para desarrolladores</w:t>
      </w:r>
    </w:p>
    <w:p w:rsidR="00D86C97" w:rsidRPr="00D86C97" w:rsidRDefault="00D86C97" w:rsidP="00F72C95">
      <w:pPr>
        <w:jc w:val="both"/>
        <w:pPrChange w:id="347" w:author="MRLaptop" w:date="2013-09-11T19:51:00Z">
          <w:pPr/>
        </w:pPrChange>
      </w:pPr>
    </w:p>
    <w:p w:rsidR="004D1D06" w:rsidRPr="004D1D06" w:rsidRDefault="004D1D06" w:rsidP="00F72C95">
      <w:pPr>
        <w:jc w:val="both"/>
        <w:rPr>
          <w:sz w:val="18"/>
          <w:szCs w:val="18"/>
        </w:rPr>
        <w:pPrChange w:id="348" w:author="MRLaptop" w:date="2013-09-11T19:51:00Z">
          <w:pPr/>
        </w:pPrChange>
      </w:pPr>
      <w:r>
        <w:rPr>
          <w:b/>
          <w:sz w:val="18"/>
          <w:szCs w:val="18"/>
        </w:rPr>
        <w:tab/>
      </w:r>
      <w:r>
        <w:rPr>
          <w:sz w:val="18"/>
          <w:szCs w:val="18"/>
        </w:rPr>
        <w:t xml:space="preserve">Respetando los principios de la empresa, Google pretende llegar a un </w:t>
      </w:r>
      <w:r w:rsidR="009B1D6D">
        <w:rPr>
          <w:sz w:val="18"/>
          <w:szCs w:val="18"/>
        </w:rPr>
        <w:t>público</w:t>
      </w:r>
      <w:r>
        <w:rPr>
          <w:sz w:val="18"/>
          <w:szCs w:val="18"/>
        </w:rPr>
        <w:t xml:space="preserve"> lo </w:t>
      </w:r>
      <w:r w:rsidR="009B1D6D">
        <w:rPr>
          <w:sz w:val="18"/>
          <w:szCs w:val="18"/>
        </w:rPr>
        <w:t>más</w:t>
      </w:r>
      <w:r>
        <w:rPr>
          <w:sz w:val="18"/>
          <w:szCs w:val="18"/>
        </w:rPr>
        <w:t xml:space="preserve"> amplio posible, y para ello sabe que la manera de lograrlo es</w:t>
      </w:r>
      <w:commentRangeStart w:id="349"/>
      <w:r>
        <w:rPr>
          <w:sz w:val="18"/>
          <w:szCs w:val="18"/>
        </w:rPr>
        <w:t xml:space="preserve">, en el caso particular de Google Play, </w:t>
      </w:r>
      <w:commentRangeEnd w:id="349"/>
      <w:r w:rsidR="00240EC5">
        <w:rPr>
          <w:rStyle w:val="Refdecomentario"/>
        </w:rPr>
        <w:commentReference w:id="349"/>
      </w:r>
      <w:r>
        <w:rPr>
          <w:sz w:val="18"/>
          <w:szCs w:val="18"/>
        </w:rPr>
        <w:t xml:space="preserve">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F72C95">
      <w:pPr>
        <w:jc w:val="both"/>
        <w:rPr>
          <w:sz w:val="18"/>
          <w:szCs w:val="18"/>
        </w:rPr>
        <w:pPrChange w:id="350" w:author="MRLaptop" w:date="2013-09-11T19:51:00Z">
          <w:pPr/>
        </w:pPrChange>
      </w:pPr>
      <w:r>
        <w:rPr>
          <w:sz w:val="18"/>
          <w:szCs w:val="18"/>
        </w:rPr>
        <w:tab/>
      </w:r>
      <w:r w:rsidR="004D1D06">
        <w:rPr>
          <w:sz w:val="18"/>
          <w:szCs w:val="18"/>
        </w:rPr>
        <w:t xml:space="preserve">Si sos desarrollador, Google te da la posibilidad de registrarte como desarrollador de la comunidad y distribuir tus productos en Google Play. 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w:t>
      </w:r>
      <w:r w:rsidR="004D1D06" w:rsidRPr="003228EA">
        <w:rPr>
          <w:sz w:val="18"/>
          <w:szCs w:val="18"/>
        </w:rPr>
        <w:t xml:space="preserve">con </w:t>
      </w:r>
      <w:r w:rsidR="00D420F3">
        <w:fldChar w:fldCharType="begin"/>
      </w:r>
      <w:r w:rsidR="00D420F3">
        <w:instrText>HYPERLINK \l "spam_def"</w:instrText>
      </w:r>
      <w:r w:rsidR="00D420F3">
        <w:fldChar w:fldCharType="separate"/>
      </w:r>
      <w:r w:rsidR="004D1D06" w:rsidRPr="003228EA">
        <w:rPr>
          <w:rStyle w:val="Hipervnculo"/>
          <w:sz w:val="18"/>
          <w:szCs w:val="18"/>
          <w:u w:val="none"/>
        </w:rPr>
        <w:t>spam</w:t>
      </w:r>
      <w:r w:rsidR="00D420F3">
        <w:fldChar w:fldCharType="end"/>
      </w:r>
      <w:sdt>
        <w:sdtPr>
          <w:rPr>
            <w:color w:val="0000FF" w:themeColor="hyperlink"/>
            <w:sz w:val="18"/>
            <w:szCs w:val="18"/>
            <w:u w:val="single"/>
          </w:rPr>
          <w:id w:val="625280946"/>
          <w:citation/>
        </w:sdtPr>
        <w:sdtContent>
          <w:r w:rsidR="00D420F3" w:rsidRPr="003228EA">
            <w:rPr>
              <w:sz w:val="18"/>
              <w:szCs w:val="18"/>
            </w:rPr>
            <w:fldChar w:fldCharType="begin"/>
          </w:r>
          <w:r w:rsidR="004D1D06" w:rsidRPr="003228EA">
            <w:rPr>
              <w:sz w:val="18"/>
              <w:szCs w:val="18"/>
            </w:rPr>
            <w:instrText xml:space="preserve"> CITATION Goo133 \l 3082 </w:instrText>
          </w:r>
          <w:r w:rsidR="00D420F3" w:rsidRPr="003228EA">
            <w:rPr>
              <w:sz w:val="18"/>
              <w:szCs w:val="18"/>
            </w:rPr>
            <w:fldChar w:fldCharType="separate"/>
          </w:r>
          <w:r w:rsidR="00C44D58" w:rsidRPr="003228EA">
            <w:rPr>
              <w:noProof/>
              <w:sz w:val="18"/>
              <w:szCs w:val="18"/>
            </w:rPr>
            <w:t xml:space="preserve"> (17)</w:t>
          </w:r>
          <w:r w:rsidR="00D420F3" w:rsidRPr="003228EA">
            <w:rPr>
              <w:sz w:val="18"/>
              <w:szCs w:val="18"/>
            </w:rPr>
            <w:fldChar w:fldCharType="end"/>
          </w:r>
        </w:sdtContent>
      </w:sdt>
      <w:r w:rsidR="004D1D06">
        <w:rPr>
          <w:sz w:val="18"/>
          <w:szCs w:val="18"/>
        </w:rPr>
        <w:t xml:space="preserve">.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F72C95">
      <w:pPr>
        <w:jc w:val="both"/>
        <w:rPr>
          <w:sz w:val="18"/>
          <w:szCs w:val="18"/>
        </w:rPr>
        <w:pPrChange w:id="351" w:author="MRLaptop" w:date="2013-09-11T19:51:00Z">
          <w:pPr/>
        </w:pPrChange>
      </w:pPr>
      <w:r>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D420F3">
            <w:rPr>
              <w:sz w:val="18"/>
              <w:szCs w:val="18"/>
            </w:rPr>
            <w:fldChar w:fldCharType="begin"/>
          </w:r>
          <w:r w:rsidR="009E497F">
            <w:rPr>
              <w:sz w:val="18"/>
              <w:szCs w:val="18"/>
            </w:rPr>
            <w:instrText xml:space="preserve"> CITATION Goo135 \l 3082 </w:instrText>
          </w:r>
          <w:r w:rsidR="00D420F3">
            <w:rPr>
              <w:sz w:val="18"/>
              <w:szCs w:val="18"/>
            </w:rPr>
            <w:fldChar w:fldCharType="separate"/>
          </w:r>
          <w:r w:rsidR="009E497F">
            <w:rPr>
              <w:noProof/>
              <w:sz w:val="18"/>
              <w:szCs w:val="18"/>
            </w:rPr>
            <w:t xml:space="preserve"> </w:t>
          </w:r>
          <w:r w:rsidR="009E497F" w:rsidRPr="009E497F">
            <w:rPr>
              <w:noProof/>
              <w:sz w:val="18"/>
              <w:szCs w:val="18"/>
            </w:rPr>
            <w:t>(18)</w:t>
          </w:r>
          <w:r w:rsidR="00D420F3">
            <w:rPr>
              <w:sz w:val="18"/>
              <w:szCs w:val="18"/>
            </w:rPr>
            <w:fldChar w:fldCharType="end"/>
          </w:r>
        </w:sdtContent>
      </w:sdt>
      <w:r>
        <w:rPr>
          <w:sz w:val="18"/>
          <w:szCs w:val="18"/>
        </w:rPr>
        <w:t>.</w:t>
      </w:r>
    </w:p>
    <w:p w:rsidR="009E497F" w:rsidRDefault="009E497F" w:rsidP="00F72C95">
      <w:pPr>
        <w:jc w:val="both"/>
        <w:rPr>
          <w:sz w:val="18"/>
          <w:szCs w:val="18"/>
        </w:rPr>
        <w:pPrChange w:id="352" w:author="MRLaptop" w:date="2013-09-11T19:51:00Z">
          <w:pPr/>
        </w:pPrChange>
      </w:pPr>
    </w:p>
    <w:p w:rsidR="00EC2D4D" w:rsidRDefault="00EC2D4D" w:rsidP="00F72C95">
      <w:pPr>
        <w:pStyle w:val="Ttulo3"/>
        <w:numPr>
          <w:ilvl w:val="1"/>
          <w:numId w:val="5"/>
        </w:numPr>
        <w:jc w:val="both"/>
        <w:pPrChange w:id="353" w:author="MRLaptop" w:date="2013-09-11T19:51:00Z">
          <w:pPr>
            <w:pStyle w:val="Ttulo3"/>
            <w:numPr>
              <w:ilvl w:val="1"/>
              <w:numId w:val="5"/>
            </w:numPr>
            <w:ind w:left="792" w:hanging="432"/>
          </w:pPr>
        </w:pPrChange>
      </w:pPr>
      <w:bookmarkStart w:id="354" w:name="_Toc366690019"/>
      <w:r w:rsidRPr="00400D3F">
        <w:t>Constante c</w:t>
      </w:r>
      <w:r w:rsidR="009E497F" w:rsidRPr="00400D3F">
        <w:t>ompetencia</w:t>
      </w:r>
      <w:bookmarkEnd w:id="354"/>
    </w:p>
    <w:p w:rsidR="00D86C97" w:rsidRPr="00D86C97" w:rsidRDefault="00D86C97" w:rsidP="00F72C95">
      <w:pPr>
        <w:jc w:val="both"/>
        <w:pPrChange w:id="355" w:author="MRLaptop" w:date="2013-09-11T19:51:00Z">
          <w:pPr/>
        </w:pPrChange>
      </w:pPr>
    </w:p>
    <w:p w:rsidR="00EC2D4D" w:rsidRPr="00EC2D4D" w:rsidRDefault="00D420F3" w:rsidP="00F72C95">
      <w:pPr>
        <w:pStyle w:val="NormalWeb"/>
        <w:shd w:val="clear" w:color="auto" w:fill="FFFFFF"/>
        <w:spacing w:before="0" w:beforeAutospacing="0" w:after="0" w:afterAutospacing="0" w:line="270" w:lineRule="atLeast"/>
        <w:ind w:firstLine="708"/>
        <w:jc w:val="both"/>
        <w:rPr>
          <w:rFonts w:asciiTheme="minorHAnsi" w:hAnsiTheme="minorHAnsi" w:cstheme="minorHAnsi"/>
          <w:sz w:val="18"/>
          <w:szCs w:val="18"/>
        </w:rPr>
        <w:pPrChange w:id="356" w:author="MRLaptop" w:date="2013-09-11T19:51:00Z">
          <w:pPr>
            <w:pStyle w:val="NormalWeb"/>
            <w:shd w:val="clear" w:color="auto" w:fill="FFFFFF"/>
            <w:spacing w:before="0" w:beforeAutospacing="0" w:after="0" w:afterAutospacing="0" w:line="270" w:lineRule="atLeast"/>
            <w:ind w:firstLine="708"/>
          </w:pPr>
        </w:pPrChange>
      </w:pPr>
      <w:r>
        <w:fldChar w:fldCharType="begin"/>
      </w:r>
      <w:r>
        <w:instrText>HYPERLINK "http://www.androidmarket.es/" \t "_blank"</w:instrText>
      </w:r>
      <w:r>
        <w:fldChar w:fldCharType="separate"/>
      </w:r>
      <w:r w:rsidR="00EC2D4D" w:rsidRPr="00EC2D4D">
        <w:rPr>
          <w:rStyle w:val="Hipervnculo"/>
          <w:rFonts w:asciiTheme="minorHAnsi" w:hAnsiTheme="minorHAnsi" w:cstheme="minorHAnsi"/>
          <w:color w:val="auto"/>
          <w:sz w:val="18"/>
          <w:szCs w:val="18"/>
          <w:u w:val="none"/>
        </w:rPr>
        <w:t>Android Market</w:t>
      </w:r>
      <w:r>
        <w:fldChar w:fldCharType="end"/>
      </w:r>
      <w:r w:rsidR="00EC2D4D"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EC2D4D" w:rsidRPr="00EC2D4D" w:rsidRDefault="00EC2D4D"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57" w:author="MRLaptop" w:date="2013-09-11T19:51:00Z">
          <w:pPr>
            <w:pStyle w:val="NormalWeb"/>
            <w:shd w:val="clear" w:color="auto" w:fill="FFFFFF"/>
            <w:spacing w:before="0" w:beforeAutospacing="0" w:after="377" w:afterAutospacing="0" w:line="270" w:lineRule="atLeast"/>
          </w:pPr>
        </w:pPrChange>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EC2D4D" w:rsidRPr="00EC2D4D" w:rsidRDefault="00EC2D4D" w:rsidP="00F72C95">
      <w:pPr>
        <w:pStyle w:val="NormalWeb"/>
        <w:shd w:val="clear" w:color="auto" w:fill="FFFFFF"/>
        <w:spacing w:before="0" w:beforeAutospacing="0" w:after="0" w:afterAutospacing="0" w:line="270" w:lineRule="atLeast"/>
        <w:ind w:firstLine="708"/>
        <w:jc w:val="both"/>
        <w:rPr>
          <w:rFonts w:asciiTheme="minorHAnsi" w:hAnsiTheme="minorHAnsi" w:cstheme="minorHAnsi"/>
          <w:sz w:val="18"/>
          <w:szCs w:val="18"/>
        </w:rPr>
        <w:pPrChange w:id="358" w:author="MRLaptop" w:date="2013-09-11T19:51:00Z">
          <w:pPr>
            <w:pStyle w:val="NormalWeb"/>
            <w:shd w:val="clear" w:color="auto" w:fill="FFFFFF"/>
            <w:spacing w:before="0" w:beforeAutospacing="0" w:after="0" w:afterAutospacing="0" w:line="270" w:lineRule="atLeast"/>
            <w:ind w:firstLine="708"/>
          </w:pPr>
        </w:pPrChange>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r w:rsidR="00D420F3">
        <w:fldChar w:fldCharType="begin"/>
      </w:r>
      <w:r w:rsidR="00D420F3">
        <w:instrText>HYPERLINK "http://blog.appannie.com/app-annie-index-market-q2-2013/" \t "_blank"</w:instrText>
      </w:r>
      <w:r w:rsidR="00D420F3">
        <w:fldChar w:fldCharType="separate"/>
      </w:r>
      <w:r w:rsidRPr="00EC2D4D">
        <w:rPr>
          <w:rStyle w:val="Hipervnculo"/>
          <w:rFonts w:asciiTheme="minorHAnsi" w:hAnsiTheme="minorHAnsi" w:cstheme="minorHAnsi"/>
          <w:color w:val="auto"/>
          <w:sz w:val="18"/>
          <w:szCs w:val="18"/>
          <w:u w:val="none"/>
        </w:rPr>
        <w:t>App Annie</w:t>
      </w:r>
      <w:r w:rsidRPr="00EC2D4D">
        <w:rPr>
          <w:rStyle w:val="apple-converted-space"/>
          <w:rFonts w:asciiTheme="minorHAnsi" w:hAnsiTheme="minorHAnsi" w:cstheme="minorHAnsi"/>
          <w:sz w:val="18"/>
          <w:szCs w:val="18"/>
        </w:rPr>
        <w:t> </w:t>
      </w:r>
      <w:r w:rsidR="00D420F3">
        <w:fldChar w:fldCharType="end"/>
      </w:r>
      <w:r w:rsidRPr="00EC2D4D">
        <w:rPr>
          <w:rFonts w:asciiTheme="minorHAnsi" w:hAnsiTheme="minorHAnsi" w:cstheme="minorHAnsi"/>
          <w:sz w:val="18"/>
          <w:szCs w:val="18"/>
        </w:rPr>
        <w:t>señala que en la India y Brasil, el total de descargas de aplicaciones en Google Play es superior a las de la tan afamada App Store.</w:t>
      </w:r>
    </w:p>
    <w:p w:rsidR="00EC2D4D" w:rsidRPr="00EC2D4D" w:rsidRDefault="00EC2D4D" w:rsidP="00F72C95">
      <w:pPr>
        <w:pStyle w:val="NormalWeb"/>
        <w:shd w:val="clear" w:color="auto" w:fill="FFFFFF"/>
        <w:spacing w:before="0" w:beforeAutospacing="0" w:after="0" w:afterAutospacing="0" w:line="270" w:lineRule="atLeast"/>
        <w:jc w:val="both"/>
        <w:rPr>
          <w:rFonts w:asciiTheme="minorHAnsi" w:hAnsiTheme="minorHAnsi" w:cstheme="minorHAnsi"/>
          <w:sz w:val="18"/>
          <w:szCs w:val="18"/>
        </w:rPr>
        <w:pPrChange w:id="359" w:author="MRLaptop" w:date="2013-09-11T19:51:00Z">
          <w:pPr>
            <w:pStyle w:val="NormalWeb"/>
            <w:shd w:val="clear" w:color="auto" w:fill="FFFFFF"/>
            <w:spacing w:before="0" w:beforeAutospacing="0" w:after="0" w:afterAutospacing="0" w:line="270" w:lineRule="atLeast"/>
          </w:pPr>
        </w:pPrChange>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r w:rsidR="00D420F3">
        <w:fldChar w:fldCharType="begin"/>
      </w:r>
      <w:r w:rsidR="00D420F3">
        <w:instrText>HYPERLINK "https://play.google.com/store?hl=es" \t "_blank"</w:instrText>
      </w:r>
      <w:r w:rsidR="00D420F3">
        <w:fldChar w:fldCharType="separate"/>
      </w:r>
      <w:r w:rsidRPr="00EC2D4D">
        <w:rPr>
          <w:rStyle w:val="Hipervnculo"/>
          <w:rFonts w:asciiTheme="minorHAnsi" w:hAnsiTheme="minorHAnsi" w:cstheme="minorHAnsi"/>
          <w:color w:val="auto"/>
          <w:sz w:val="18"/>
          <w:szCs w:val="18"/>
          <w:u w:val="none"/>
        </w:rPr>
        <w:t>Google Play</w:t>
      </w:r>
      <w:r w:rsidR="00D420F3">
        <w:fldChar w:fldCharType="end"/>
      </w:r>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EC2D4D" w:rsidRDefault="00EC2D4D"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60" w:author="MRLaptop" w:date="2013-09-11T19:51:00Z">
          <w:pPr>
            <w:pStyle w:val="NormalWeb"/>
            <w:shd w:val="clear" w:color="auto" w:fill="FFFFFF"/>
            <w:spacing w:before="0" w:beforeAutospacing="0" w:after="377" w:afterAutospacing="0" w:line="270" w:lineRule="atLeast"/>
          </w:pPr>
        </w:pPrChange>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592BB0" w:rsidRDefault="00EC2D4D" w:rsidP="00F72C95">
      <w:pPr>
        <w:pStyle w:val="NormalWeb"/>
        <w:keepNext/>
        <w:shd w:val="clear" w:color="auto" w:fill="FFFFFF"/>
        <w:spacing w:before="0" w:beforeAutospacing="0" w:after="377" w:afterAutospacing="0" w:line="270" w:lineRule="atLeast"/>
        <w:jc w:val="both"/>
        <w:pPrChange w:id="361" w:author="MRLaptop" w:date="2013-09-11T19:51:00Z">
          <w:pPr>
            <w:pStyle w:val="NormalWeb"/>
            <w:keepNext/>
            <w:shd w:val="clear" w:color="auto" w:fill="FFFFFF"/>
            <w:spacing w:before="0" w:beforeAutospacing="0" w:after="377" w:afterAutospacing="0" w:line="270" w:lineRule="atLeast"/>
            <w:jc w:val="center"/>
          </w:pPr>
        </w:pPrChange>
      </w:pPr>
      <w:r>
        <w:rPr>
          <w:noProof/>
        </w:rPr>
        <w:lastRenderedPageBreak/>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18"/>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EC2D4D" w:rsidRPr="00592BB0" w:rsidRDefault="00592BB0" w:rsidP="00F72C95">
      <w:pPr>
        <w:pStyle w:val="Epgrafe"/>
        <w:jc w:val="both"/>
        <w:rPr>
          <w:color w:val="auto"/>
        </w:rPr>
        <w:pPrChange w:id="362" w:author="MRLaptop" w:date="2013-09-11T19:51:00Z">
          <w:pPr>
            <w:pStyle w:val="Epgrafe"/>
            <w:jc w:val="center"/>
          </w:pPr>
        </w:pPrChange>
      </w:pPr>
      <w:bookmarkStart w:id="363" w:name="_Toc366689025"/>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7</w:t>
      </w:r>
      <w:r w:rsidR="00D420F3" w:rsidRPr="00592BB0">
        <w:rPr>
          <w:color w:val="auto"/>
        </w:rPr>
        <w:fldChar w:fldCharType="end"/>
      </w:r>
      <w:r w:rsidRPr="00592BB0">
        <w:rPr>
          <w:color w:val="auto"/>
        </w:rPr>
        <w:t>: App Store vs Google Play, descargas y ganancias en Febrero del 2013</w:t>
      </w:r>
      <w:bookmarkEnd w:id="363"/>
    </w:p>
    <w:p w:rsidR="00EC2D4D" w:rsidRPr="00EC2D4D" w:rsidRDefault="00EC2D4D" w:rsidP="00F72C95">
      <w:pPr>
        <w:pStyle w:val="NormalWeb"/>
        <w:shd w:val="clear" w:color="auto" w:fill="FFFFFF"/>
        <w:spacing w:before="0" w:beforeAutospacing="0" w:after="377" w:afterAutospacing="0" w:line="270" w:lineRule="atLeast"/>
        <w:ind w:firstLine="708"/>
        <w:jc w:val="both"/>
        <w:rPr>
          <w:rFonts w:asciiTheme="minorHAnsi" w:hAnsiTheme="minorHAnsi" w:cstheme="minorHAnsi"/>
          <w:sz w:val="18"/>
          <w:szCs w:val="18"/>
        </w:rPr>
        <w:pPrChange w:id="364" w:author="MRLaptop" w:date="2013-09-11T19:51:00Z">
          <w:pPr>
            <w:pStyle w:val="NormalWeb"/>
            <w:shd w:val="clear" w:color="auto" w:fill="FFFFFF"/>
            <w:spacing w:before="0" w:beforeAutospacing="0" w:after="377" w:afterAutospacing="0" w:line="270" w:lineRule="atLeast"/>
            <w:ind w:firstLine="708"/>
          </w:pPr>
        </w:pPrChange>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30067B" w:rsidRDefault="00EC2D4D" w:rsidP="00F72C95">
      <w:pPr>
        <w:pStyle w:val="NormalWeb"/>
        <w:shd w:val="clear" w:color="auto" w:fill="FFFFFF"/>
        <w:spacing w:before="0" w:beforeAutospacing="0" w:after="377" w:afterAutospacing="0" w:line="270" w:lineRule="atLeast"/>
        <w:ind w:firstLine="708"/>
        <w:jc w:val="both"/>
        <w:rPr>
          <w:rFonts w:asciiTheme="minorHAnsi" w:hAnsiTheme="minorHAnsi" w:cstheme="minorHAnsi"/>
          <w:sz w:val="18"/>
          <w:szCs w:val="18"/>
        </w:rPr>
        <w:pPrChange w:id="365" w:author="MRLaptop" w:date="2013-09-11T19:51:00Z">
          <w:pPr>
            <w:pStyle w:val="NormalWeb"/>
            <w:shd w:val="clear" w:color="auto" w:fill="FFFFFF"/>
            <w:spacing w:before="0" w:beforeAutospacing="0" w:after="377" w:afterAutospacing="0" w:line="270" w:lineRule="atLeast"/>
            <w:ind w:firstLine="708"/>
          </w:pPr>
        </w:pPrChange>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sidR="00D420F3">
            <w:rPr>
              <w:rFonts w:asciiTheme="minorHAnsi" w:hAnsiTheme="minorHAnsi" w:cstheme="minorHAnsi"/>
              <w:sz w:val="18"/>
              <w:szCs w:val="18"/>
            </w:rPr>
            <w:fldChar w:fldCharType="begin"/>
          </w:r>
          <w:r w:rsidR="001469ED">
            <w:rPr>
              <w:rFonts w:asciiTheme="minorHAnsi" w:hAnsiTheme="minorHAnsi" w:cstheme="minorHAnsi"/>
              <w:sz w:val="18"/>
              <w:szCs w:val="18"/>
            </w:rPr>
            <w:instrText xml:space="preserve"> CITATION Alc13 \l 3082 </w:instrText>
          </w:r>
          <w:r w:rsidR="00D420F3">
            <w:rPr>
              <w:rFonts w:asciiTheme="minorHAnsi" w:hAnsiTheme="minorHAnsi" w:cstheme="minorHAnsi"/>
              <w:sz w:val="18"/>
              <w:szCs w:val="18"/>
            </w:rPr>
            <w:fldChar w:fldCharType="separate"/>
          </w:r>
          <w:r w:rsidR="001469ED">
            <w:rPr>
              <w:rFonts w:asciiTheme="minorHAnsi" w:hAnsiTheme="minorHAnsi" w:cstheme="minorHAnsi"/>
              <w:noProof/>
              <w:sz w:val="18"/>
              <w:szCs w:val="18"/>
            </w:rPr>
            <w:t xml:space="preserve"> </w:t>
          </w:r>
          <w:r w:rsidR="001469ED" w:rsidRPr="001469ED">
            <w:rPr>
              <w:rFonts w:asciiTheme="minorHAnsi" w:hAnsiTheme="minorHAnsi" w:cstheme="minorHAnsi"/>
              <w:noProof/>
              <w:sz w:val="18"/>
              <w:szCs w:val="18"/>
            </w:rPr>
            <w:t>(19)</w:t>
          </w:r>
          <w:r w:rsidR="00D420F3">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30067B" w:rsidRDefault="0030067B" w:rsidP="00F72C95">
      <w:pPr>
        <w:pStyle w:val="Ttulo2"/>
        <w:numPr>
          <w:ilvl w:val="0"/>
          <w:numId w:val="5"/>
        </w:numPr>
        <w:jc w:val="both"/>
        <w:pPrChange w:id="366" w:author="MRLaptop" w:date="2013-09-11T19:51:00Z">
          <w:pPr>
            <w:pStyle w:val="Ttulo2"/>
            <w:numPr>
              <w:ilvl w:val="0"/>
              <w:numId w:val="5"/>
            </w:numPr>
            <w:ind w:left="360" w:hanging="360"/>
          </w:pPr>
        </w:pPrChange>
      </w:pPr>
      <w:bookmarkStart w:id="367" w:name="_Toc366690020"/>
      <w:r w:rsidRPr="0030067B">
        <w:t xml:space="preserve">Java Enterprice </w:t>
      </w:r>
      <w:r>
        <w:t>E</w:t>
      </w:r>
      <w:r w:rsidRPr="0030067B">
        <w:t>dition</w:t>
      </w:r>
      <w:bookmarkEnd w:id="367"/>
    </w:p>
    <w:p w:rsidR="00D86C97" w:rsidRPr="00D86C97" w:rsidRDefault="00D86C97" w:rsidP="00F72C95">
      <w:pPr>
        <w:jc w:val="both"/>
        <w:pPrChange w:id="368" w:author="MRLaptop" w:date="2013-09-11T19:51:00Z">
          <w:pPr/>
        </w:pPrChange>
      </w:pPr>
    </w:p>
    <w:p w:rsidR="0030067B" w:rsidRDefault="0030067B"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69" w:author="MRLaptop" w:date="2013-09-11T19:51:00Z">
          <w:pPr>
            <w:pStyle w:val="NormalWeb"/>
            <w:shd w:val="clear" w:color="auto" w:fill="FFFFFF"/>
            <w:spacing w:before="0" w:beforeAutospacing="0" w:after="377" w:afterAutospacing="0" w:line="270" w:lineRule="atLeast"/>
          </w:pPr>
        </w:pPrChange>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w:t>
      </w:r>
      <w:r w:rsidR="003A3846">
        <w:rPr>
          <w:rFonts w:asciiTheme="minorHAnsi" w:hAnsiTheme="minorHAnsi" w:cstheme="minorHAnsi"/>
          <w:sz w:val="18"/>
          <w:szCs w:val="18"/>
        </w:rPr>
        <w:t>, en particular la versión 6</w:t>
      </w:r>
      <w:sdt>
        <w:sdtPr>
          <w:rPr>
            <w:rFonts w:asciiTheme="minorHAnsi" w:hAnsiTheme="minorHAnsi" w:cstheme="minorHAnsi"/>
            <w:sz w:val="18"/>
            <w:szCs w:val="18"/>
          </w:rPr>
          <w:id w:val="812182693"/>
          <w:citation/>
        </w:sdtPr>
        <w:sdtContent>
          <w:r w:rsidR="00D420F3">
            <w:rPr>
              <w:rFonts w:asciiTheme="minorHAnsi" w:hAnsiTheme="minorHAnsi" w:cstheme="minorHAnsi"/>
              <w:sz w:val="18"/>
              <w:szCs w:val="18"/>
            </w:rPr>
            <w:fldChar w:fldCharType="begin"/>
          </w:r>
          <w:r w:rsidR="00DF3737">
            <w:rPr>
              <w:rFonts w:asciiTheme="minorHAnsi" w:hAnsiTheme="minorHAnsi" w:cstheme="minorHAnsi"/>
              <w:sz w:val="18"/>
              <w:szCs w:val="18"/>
            </w:rPr>
            <w:instrText xml:space="preserve"> CITATION Ora13 \l 3082 </w:instrText>
          </w:r>
          <w:r w:rsidR="00D420F3">
            <w:rPr>
              <w:rFonts w:asciiTheme="minorHAnsi" w:hAnsiTheme="minorHAnsi" w:cstheme="minorHAnsi"/>
              <w:sz w:val="18"/>
              <w:szCs w:val="18"/>
            </w:rPr>
            <w:fldChar w:fldCharType="separate"/>
          </w:r>
          <w:r w:rsidR="00DF3737">
            <w:rPr>
              <w:rFonts w:asciiTheme="minorHAnsi" w:hAnsiTheme="minorHAnsi" w:cstheme="minorHAnsi"/>
              <w:noProof/>
              <w:sz w:val="18"/>
              <w:szCs w:val="18"/>
            </w:rPr>
            <w:t xml:space="preserve"> </w:t>
          </w:r>
          <w:r w:rsidR="00DF3737" w:rsidRPr="00DF3737">
            <w:rPr>
              <w:rFonts w:asciiTheme="minorHAnsi" w:hAnsiTheme="minorHAnsi" w:cstheme="minorHAnsi"/>
              <w:noProof/>
              <w:sz w:val="18"/>
              <w:szCs w:val="18"/>
            </w:rPr>
            <w:t>(26)</w:t>
          </w:r>
          <w:r w:rsidR="00D420F3">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30067B" w:rsidRDefault="0030067B"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70" w:author="MRLaptop" w:date="2013-09-11T19:51:00Z">
          <w:pPr>
            <w:pStyle w:val="NormalWeb"/>
            <w:shd w:val="clear" w:color="auto" w:fill="FFFFFF"/>
            <w:spacing w:before="0" w:beforeAutospacing="0" w:after="377" w:afterAutospacing="0" w:line="270" w:lineRule="atLeast"/>
          </w:pPr>
        </w:pPrChange>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w:t>
      </w:r>
      <w:r w:rsidR="003A3846">
        <w:rPr>
          <w:rFonts w:asciiTheme="minorHAnsi" w:hAnsiTheme="minorHAnsi" w:cstheme="minorHAnsi"/>
          <w:sz w:val="18"/>
          <w:szCs w:val="18"/>
        </w:rPr>
        <w:t xml:space="preserve">, son manejadas de manera centralizada y por lo general </w:t>
      </w:r>
      <w:r w:rsidR="00600910">
        <w:rPr>
          <w:rFonts w:asciiTheme="minorHAnsi" w:hAnsiTheme="minorHAnsi" w:cstheme="minorHAnsi"/>
          <w:sz w:val="18"/>
          <w:szCs w:val="18"/>
        </w:rPr>
        <w:t>interactúan</w:t>
      </w:r>
      <w:r w:rsidR="003A3846">
        <w:rPr>
          <w:rFonts w:asciiTheme="minorHAnsi" w:hAnsiTheme="minorHAnsi" w:cstheme="minorHAnsi"/>
          <w:sz w:val="18"/>
          <w:szCs w:val="18"/>
        </w:rPr>
        <w:t xml:space="preserve"> con otras aplicaciones empresariales. El mundo de la tecnología de la información estas aplicaciones deben ser diseñadas, construidas y producidas con el menor dinero posible, performantes y con la menor cantidad de recursos posibles.</w:t>
      </w:r>
    </w:p>
    <w:p w:rsidR="003A3846" w:rsidRDefault="003A3846"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71" w:author="MRLaptop" w:date="2013-09-11T19:51:00Z">
          <w:pPr>
            <w:pStyle w:val="NormalWeb"/>
            <w:shd w:val="clear" w:color="auto" w:fill="FFFFFF"/>
            <w:spacing w:before="0" w:beforeAutospacing="0" w:after="377" w:afterAutospacing="0" w:line="270" w:lineRule="atLeast"/>
          </w:pPr>
        </w:pPrChange>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Java Enterprice Edition</w:t>
      </w:r>
      <w:r>
        <w:rPr>
          <w:rFonts w:asciiTheme="minorHAnsi" w:hAnsiTheme="minorHAnsi" w:cstheme="minorHAnsi"/>
          <w:sz w:val="18"/>
          <w:szCs w:val="18"/>
        </w:rPr>
        <w:t xml:space="preserve">) el desarrollo de aplicaciones empresariales nunca ha sido mas fasil y rápido. El objetivo principal de dicha plataforma es el de proveer a los desarrolladores con un poderoso grupo </w:t>
      </w:r>
      <w:r w:rsidRPr="003228EA">
        <w:rPr>
          <w:rFonts w:asciiTheme="minorHAnsi" w:hAnsiTheme="minorHAnsi" w:cstheme="minorHAnsi"/>
          <w:sz w:val="18"/>
          <w:szCs w:val="18"/>
        </w:rPr>
        <w:t xml:space="preserve">de </w:t>
      </w:r>
      <w:r w:rsidR="00D420F3">
        <w:fldChar w:fldCharType="begin"/>
      </w:r>
      <w:r w:rsidR="00D420F3">
        <w:instrText>HYPERLINK \l "api_def"</w:instrText>
      </w:r>
      <w:r w:rsidR="00D420F3">
        <w:fldChar w:fldCharType="separate"/>
      </w:r>
      <w:r w:rsidRPr="003228EA">
        <w:rPr>
          <w:rStyle w:val="Hipervnculo"/>
          <w:rFonts w:asciiTheme="minorHAnsi" w:hAnsiTheme="minorHAnsi" w:cstheme="minorHAnsi"/>
          <w:sz w:val="18"/>
          <w:szCs w:val="18"/>
          <w:u w:val="none"/>
        </w:rPr>
        <w:t>APIs</w:t>
      </w:r>
      <w:r w:rsidR="00D420F3">
        <w:fldChar w:fldCharType="end"/>
      </w:r>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3A3846" w:rsidRDefault="003A3846"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72" w:author="MRLaptop" w:date="2013-09-11T19:51:00Z">
          <w:pPr>
            <w:pStyle w:val="NormalWeb"/>
            <w:shd w:val="clear" w:color="auto" w:fill="FFFFFF"/>
            <w:spacing w:before="0" w:beforeAutospacing="0" w:after="377" w:afterAutospacing="0" w:line="270" w:lineRule="atLeast"/>
          </w:pPr>
        </w:pPrChange>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sidR="00D420F3">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sidR="00D420F3">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sidR="00D420F3">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sidR="00D420F3">
            <w:rPr>
              <w:rFonts w:asciiTheme="minorHAnsi" w:hAnsiTheme="minorHAnsi" w:cstheme="minorHAnsi"/>
              <w:sz w:val="18"/>
              <w:szCs w:val="18"/>
            </w:rPr>
            <w:fldChar w:fldCharType="begin"/>
          </w:r>
          <w:r w:rsidR="00CF5DE1">
            <w:rPr>
              <w:rFonts w:asciiTheme="minorHAnsi" w:hAnsiTheme="minorHAnsi" w:cstheme="minorHAnsi"/>
              <w:sz w:val="18"/>
              <w:szCs w:val="18"/>
            </w:rPr>
            <w:instrText xml:space="preserve"> CITATION JCP13 \l 3082 </w:instrText>
          </w:r>
          <w:r w:rsidR="00D420F3">
            <w:rPr>
              <w:rFonts w:asciiTheme="minorHAnsi" w:hAnsiTheme="minorHAnsi" w:cstheme="minorHAnsi"/>
              <w:sz w:val="18"/>
              <w:szCs w:val="18"/>
            </w:rPr>
            <w:fldChar w:fldCharType="separate"/>
          </w:r>
          <w:r w:rsidR="00CF5DE1">
            <w:rPr>
              <w:rFonts w:asciiTheme="minorHAnsi" w:hAnsiTheme="minorHAnsi" w:cstheme="minorHAnsi"/>
              <w:noProof/>
              <w:sz w:val="18"/>
              <w:szCs w:val="18"/>
            </w:rPr>
            <w:t xml:space="preserve"> </w:t>
          </w:r>
          <w:r w:rsidR="00CF5DE1" w:rsidRPr="00CF5DE1">
            <w:rPr>
              <w:rFonts w:asciiTheme="minorHAnsi" w:hAnsiTheme="minorHAnsi" w:cstheme="minorHAnsi"/>
              <w:noProof/>
              <w:sz w:val="18"/>
              <w:szCs w:val="18"/>
            </w:rPr>
            <w:t>(28)</w:t>
          </w:r>
          <w:r w:rsidR="00D420F3">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 xml:space="preserve">ayuda a asegurar los </w:t>
      </w:r>
      <w:r w:rsidR="00D13220">
        <w:rPr>
          <w:rFonts w:asciiTheme="minorHAnsi" w:hAnsiTheme="minorHAnsi" w:cstheme="minorHAnsi"/>
          <w:sz w:val="18"/>
          <w:szCs w:val="18"/>
        </w:rPr>
        <w:t>estándares</w:t>
      </w:r>
      <w:r>
        <w:rPr>
          <w:rFonts w:asciiTheme="minorHAnsi" w:hAnsiTheme="minorHAnsi" w:cstheme="minorHAnsi"/>
          <w:sz w:val="18"/>
          <w:szCs w:val="18"/>
        </w:rPr>
        <w:t xml:space="preserve"> de estabilidad y compatibilidad multiplataforma de la plataforma Java EE.</w:t>
      </w:r>
    </w:p>
    <w:p w:rsidR="003A3846" w:rsidRDefault="003A3846"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73" w:author="MRLaptop" w:date="2013-09-11T19:51:00Z">
          <w:pPr>
            <w:pStyle w:val="NormalWeb"/>
            <w:shd w:val="clear" w:color="auto" w:fill="FFFFFF"/>
            <w:spacing w:before="0" w:beforeAutospacing="0" w:after="377" w:afterAutospacing="0" w:line="270" w:lineRule="atLeast"/>
          </w:pPr>
        </w:pPrChange>
      </w:pPr>
      <w:r>
        <w:rPr>
          <w:rFonts w:asciiTheme="minorHAnsi" w:hAnsiTheme="minorHAnsi" w:cstheme="minorHAnsi"/>
          <w:sz w:val="18"/>
          <w:szCs w:val="18"/>
        </w:rPr>
        <w:lastRenderedPageBreak/>
        <w:tab/>
        <w:t>Ésta plataforma usa un modelo simplificado de programación. Descriptores de desarrollo xml son opcionales. En lugar de lo previamente mencionado los desarrolladores de Java EE agregan información a través de anotaciones directamente en el código fuente de Java</w:t>
      </w:r>
      <w:r w:rsidRPr="007A293E">
        <w:rPr>
          <w:rFonts w:asciiTheme="minorHAnsi" w:hAnsiTheme="minorHAnsi" w:cstheme="minorHAnsi"/>
          <w:sz w:val="18"/>
          <w:szCs w:val="18"/>
        </w:rPr>
        <w:t xml:space="preserve">, y el </w:t>
      </w:r>
      <w:r w:rsidR="00D420F3">
        <w:fldChar w:fldCharType="begin"/>
      </w:r>
      <w:r w:rsidR="00D420F3">
        <w:instrText>HYPERLINK \l "app_serv_def"</w:instrText>
      </w:r>
      <w:r w:rsidR="00D420F3">
        <w:fldChar w:fldCharType="separate"/>
      </w:r>
      <w:r w:rsidRPr="007A293E">
        <w:rPr>
          <w:rStyle w:val="Hipervnculo"/>
          <w:rFonts w:asciiTheme="minorHAnsi" w:hAnsiTheme="minorHAnsi" w:cstheme="minorHAnsi"/>
          <w:sz w:val="18"/>
          <w:szCs w:val="18"/>
          <w:u w:val="none"/>
        </w:rPr>
        <w:t xml:space="preserve">servidor JavaEE </w:t>
      </w:r>
      <w:r w:rsidR="00D420F3">
        <w:fldChar w:fldCharType="end"/>
      </w:r>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r w:rsidR="00D420F3">
        <w:fldChar w:fldCharType="begin"/>
      </w:r>
      <w:r w:rsidR="00D420F3">
        <w:instrText>HYPERLINK \l "deploy_desc_def"</w:instrText>
      </w:r>
      <w:r w:rsidR="00D420F3">
        <w:fldChar w:fldCharType="separate"/>
      </w:r>
      <w:r w:rsidRPr="007A293E">
        <w:rPr>
          <w:rStyle w:val="Hipervnculo"/>
          <w:rFonts w:asciiTheme="minorHAnsi" w:hAnsiTheme="minorHAnsi" w:cstheme="minorHAnsi"/>
          <w:sz w:val="18"/>
          <w:szCs w:val="18"/>
          <w:u w:val="none"/>
        </w:rPr>
        <w:t xml:space="preserve">descriptores de </w:t>
      </w:r>
      <w:r w:rsidR="007A293E" w:rsidRPr="007A293E">
        <w:rPr>
          <w:rStyle w:val="Hipervnculo"/>
          <w:rFonts w:asciiTheme="minorHAnsi" w:hAnsiTheme="minorHAnsi" w:cstheme="minorHAnsi"/>
          <w:sz w:val="18"/>
          <w:szCs w:val="18"/>
          <w:u w:val="none"/>
        </w:rPr>
        <w:t>deploy</w:t>
      </w:r>
      <w:r w:rsidR="00D420F3">
        <w:fldChar w:fldCharType="end"/>
      </w:r>
      <w:r>
        <w:rPr>
          <w:rFonts w:asciiTheme="minorHAnsi" w:hAnsiTheme="minorHAnsi" w:cstheme="minorHAnsi"/>
          <w:sz w:val="18"/>
          <w:szCs w:val="18"/>
        </w:rPr>
        <w:t>. Éstas permiten especificar información en el código en el mismo elemen</w:t>
      </w:r>
      <w:r w:rsidR="00A0379A">
        <w:rPr>
          <w:rFonts w:asciiTheme="minorHAnsi" w:hAnsiTheme="minorHAnsi" w:cstheme="minorHAnsi"/>
          <w:sz w:val="18"/>
          <w:szCs w:val="18"/>
        </w:rPr>
        <w:t>t</w:t>
      </w:r>
      <w:r>
        <w:rPr>
          <w:rFonts w:asciiTheme="minorHAnsi" w:hAnsiTheme="minorHAnsi" w:cstheme="minorHAnsi"/>
          <w:sz w:val="18"/>
          <w:szCs w:val="18"/>
        </w:rPr>
        <w:t>o afectado, agregando simplicidad y claridad al momento de desarrollar.</w:t>
      </w:r>
    </w:p>
    <w:p w:rsidR="003A3846" w:rsidRDefault="00A0379A" w:rsidP="00F72C95">
      <w:pPr>
        <w:pStyle w:val="NormalWeb"/>
        <w:shd w:val="clear" w:color="auto" w:fill="FFFFFF"/>
        <w:spacing w:before="0" w:beforeAutospacing="0" w:after="377" w:afterAutospacing="0" w:line="270" w:lineRule="atLeast"/>
        <w:jc w:val="both"/>
        <w:rPr>
          <w:rFonts w:asciiTheme="minorHAnsi" w:hAnsiTheme="minorHAnsi" w:cstheme="minorHAnsi"/>
          <w:sz w:val="18"/>
          <w:szCs w:val="18"/>
        </w:rPr>
        <w:pPrChange w:id="374" w:author="MRLaptop" w:date="2013-09-11T19:51:00Z">
          <w:pPr>
            <w:pStyle w:val="NormalWeb"/>
            <w:shd w:val="clear" w:color="auto" w:fill="FFFFFF"/>
            <w:spacing w:before="0" w:beforeAutospacing="0" w:after="377" w:afterAutospacing="0" w:line="270" w:lineRule="atLeast"/>
          </w:pPr>
        </w:pPrChange>
      </w:pPr>
      <w:r>
        <w:rPr>
          <w:rFonts w:asciiTheme="minorHAnsi" w:hAnsiTheme="minorHAnsi" w:cstheme="minorHAnsi"/>
          <w:sz w:val="18"/>
          <w:szCs w:val="18"/>
        </w:rPr>
        <w:tab/>
        <w:t xml:space="preserve">Otra de las características mas destacables de la plataforma Java EE es el uso </w:t>
      </w:r>
      <w:r w:rsidR="00D13220">
        <w:rPr>
          <w:rFonts w:asciiTheme="minorHAnsi" w:hAnsiTheme="minorHAnsi" w:cstheme="minorHAnsi"/>
          <w:sz w:val="18"/>
          <w:szCs w:val="18"/>
        </w:rPr>
        <w:t>Inyección</w:t>
      </w:r>
      <w:r>
        <w:rPr>
          <w:rFonts w:asciiTheme="minorHAnsi" w:hAnsiTheme="minorHAnsi" w:cstheme="minorHAnsi"/>
          <w:sz w:val="18"/>
          <w:szCs w:val="18"/>
        </w:rPr>
        <w:t xml:space="preserve"> de dependencias. Este patrón se puede aplicar a todos los recursos que un componente necesita, escondiendo </w:t>
      </w:r>
      <w:r w:rsidR="00D13220">
        <w:rPr>
          <w:rFonts w:asciiTheme="minorHAnsi" w:hAnsiTheme="minorHAnsi" w:cstheme="minorHAnsi"/>
          <w:sz w:val="18"/>
          <w:szCs w:val="18"/>
        </w:rPr>
        <w:t>así</w:t>
      </w:r>
      <w:r>
        <w:rPr>
          <w:rFonts w:asciiTheme="minorHAnsi" w:hAnsiTheme="minorHAnsi" w:cstheme="minorHAnsi"/>
          <w:sz w:val="18"/>
          <w:szCs w:val="18"/>
        </w:rPr>
        <w:t xml:space="preserve"> la creación y </w:t>
      </w:r>
      <w:r w:rsidR="00D420F3">
        <w:fldChar w:fldCharType="begin"/>
      </w:r>
      <w:r w:rsidR="00D420F3">
        <w:instrText>HYPERLINK \l "lookup_def"</w:instrText>
      </w:r>
      <w:r w:rsidR="00D420F3">
        <w:fldChar w:fldCharType="separate"/>
      </w:r>
      <w:r w:rsidRPr="007A293E">
        <w:rPr>
          <w:rStyle w:val="Hipervnculo"/>
          <w:rFonts w:asciiTheme="minorHAnsi" w:hAnsiTheme="minorHAnsi" w:cstheme="minorHAnsi"/>
          <w:i/>
          <w:sz w:val="18"/>
          <w:szCs w:val="18"/>
          <w:u w:val="none"/>
        </w:rPr>
        <w:t>lookup</w:t>
      </w:r>
      <w:r w:rsidR="00D420F3">
        <w:fldChar w:fldCharType="end"/>
      </w:r>
      <w:r w:rsidR="003A3846" w:rsidRPr="007A293E">
        <w:rPr>
          <w:rFonts w:asciiTheme="minorHAnsi" w:hAnsiTheme="minorHAnsi" w:cstheme="minorHAnsi"/>
          <w:sz w:val="18"/>
          <w:szCs w:val="18"/>
        </w:rPr>
        <w:tab/>
      </w:r>
      <w:r w:rsidR="00D13220">
        <w:rPr>
          <w:rFonts w:asciiTheme="minorHAnsi" w:hAnsiTheme="minorHAnsi" w:cstheme="minorHAnsi"/>
          <w:sz w:val="18"/>
          <w:szCs w:val="18"/>
        </w:rPr>
        <w:t xml:space="preserve"> de recursos a nivel de código. </w:t>
      </w:r>
    </w:p>
    <w:p w:rsidR="003228EA" w:rsidRPr="003228EA" w:rsidRDefault="00D13220" w:rsidP="00F72C95">
      <w:pPr>
        <w:pStyle w:val="NormalWeb"/>
        <w:shd w:val="clear" w:color="auto" w:fill="FFFFFF"/>
        <w:spacing w:before="0" w:beforeAutospacing="0" w:after="377" w:afterAutospacing="0" w:line="270" w:lineRule="atLeast"/>
        <w:jc w:val="both"/>
        <w:pPrChange w:id="375" w:author="MRLaptop" w:date="2013-09-11T19:51:00Z">
          <w:pPr>
            <w:pStyle w:val="NormalWeb"/>
            <w:shd w:val="clear" w:color="auto" w:fill="FFFFFF"/>
            <w:spacing w:before="0" w:beforeAutospacing="0" w:after="377" w:afterAutospacing="0" w:line="270" w:lineRule="atLeast"/>
          </w:pPr>
        </w:pPrChange>
      </w:pPr>
      <w:r>
        <w:rPr>
          <w:rFonts w:asciiTheme="minorHAnsi" w:hAnsiTheme="minorHAnsi" w:cstheme="minorHAnsi"/>
          <w:sz w:val="18"/>
          <w:szCs w:val="18"/>
        </w:rPr>
        <w:tab/>
        <w:t>Además del requerimiento no funcional planteado para el presente proyecto, Java EE es una excelente plataforma para el desarrollo de aplicaciones empresariales (</w:t>
      </w:r>
      <w:commentRangeStart w:id="376"/>
      <w:r>
        <w:rPr>
          <w:rFonts w:asciiTheme="minorHAnsi" w:hAnsiTheme="minorHAnsi" w:cstheme="minorHAnsi"/>
          <w:sz w:val="18"/>
          <w:szCs w:val="18"/>
        </w:rPr>
        <w:t xml:space="preserve">en nuestro caso un Marketplace). Sintetizando los beneficios de trabajar bajo esta plataforma podemos encontrar la ventaja que Java </w:t>
      </w:r>
      <w:commentRangeEnd w:id="376"/>
      <w:r w:rsidR="00DA24AB">
        <w:rPr>
          <w:rStyle w:val="Refdecomentario"/>
          <w:rFonts w:asciiTheme="minorHAnsi" w:eastAsiaTheme="minorEastAsia" w:hAnsiTheme="minorHAnsi" w:cstheme="minorBidi"/>
        </w:rPr>
        <w:commentReference w:id="376"/>
      </w:r>
      <w:r>
        <w:rPr>
          <w:rFonts w:asciiTheme="minorHAnsi" w:hAnsiTheme="minorHAnsi" w:cstheme="minorHAnsi"/>
          <w:sz w:val="18"/>
          <w:szCs w:val="18"/>
        </w:rPr>
        <w:t xml:space="preserve">EE es totalmente gratuita, integrada a una amplia gama de </w:t>
      </w:r>
      <w:r w:rsidR="00D420F3">
        <w:fldChar w:fldCharType="begin"/>
      </w:r>
      <w:r w:rsidR="00D420F3">
        <w:instrText>HYPERLINK \l "ide_desa_def"</w:instrText>
      </w:r>
      <w:r w:rsidR="00D420F3">
        <w:fldChar w:fldCharType="separate"/>
      </w:r>
      <w:r w:rsidRPr="007A293E">
        <w:rPr>
          <w:rStyle w:val="Hipervnculo"/>
          <w:rFonts w:asciiTheme="minorHAnsi" w:hAnsiTheme="minorHAnsi" w:cstheme="minorHAnsi"/>
          <w:sz w:val="18"/>
          <w:szCs w:val="18"/>
          <w:u w:val="none"/>
        </w:rPr>
        <w:t>entornos de desarrollo</w:t>
      </w:r>
      <w:r w:rsidR="00D420F3">
        <w:fldChar w:fldCharType="end"/>
      </w:r>
      <w:r w:rsidRPr="007A293E">
        <w:rPr>
          <w:rFonts w:asciiTheme="minorHAnsi" w:hAnsiTheme="minorHAnsi" w:cstheme="minorHAnsi"/>
          <w:sz w:val="18"/>
          <w:szCs w:val="18"/>
        </w:rPr>
        <w:t xml:space="preserve"> y</w:t>
      </w:r>
      <w:r>
        <w:rPr>
          <w:rFonts w:asciiTheme="minorHAnsi" w:hAnsiTheme="minorHAnsi" w:cstheme="minorHAnsi"/>
          <w:sz w:val="18"/>
          <w:szCs w:val="18"/>
        </w:rPr>
        <w:t xml:space="preserve"> con soporte al 90% de los motores de bases de datos mas populares del mercado. Además de todo esto, la comunidad de Java es totalmente abierta en cuando a conocimiento se refiere, gran numero de foros albergan a usuarios de todo el mundo, dispuestos a ayudar a la comunidad de desarrolladores.</w:t>
      </w:r>
      <w:bookmarkStart w:id="377" w:name="_Toc366033281"/>
    </w:p>
    <w:p w:rsidR="003228EA" w:rsidRPr="00400D3F" w:rsidRDefault="003228EA" w:rsidP="00F72C95">
      <w:pPr>
        <w:pStyle w:val="Ttulo2"/>
        <w:numPr>
          <w:ilvl w:val="0"/>
          <w:numId w:val="5"/>
        </w:numPr>
        <w:jc w:val="both"/>
        <w:pPrChange w:id="378" w:author="MRLaptop" w:date="2013-09-11T19:51:00Z">
          <w:pPr>
            <w:pStyle w:val="Ttulo2"/>
            <w:numPr>
              <w:ilvl w:val="0"/>
              <w:numId w:val="5"/>
            </w:numPr>
            <w:ind w:left="360" w:hanging="360"/>
          </w:pPr>
        </w:pPrChange>
      </w:pPr>
      <w:bookmarkStart w:id="379" w:name="_Toc366690021"/>
      <w:r w:rsidRPr="00400D3F">
        <w:t>Smart device</w:t>
      </w:r>
      <w:bookmarkEnd w:id="377"/>
      <w:r w:rsidRPr="00400D3F">
        <w:t>s</w:t>
      </w:r>
      <w:bookmarkEnd w:id="379"/>
    </w:p>
    <w:p w:rsidR="003228EA" w:rsidRPr="003228EA" w:rsidRDefault="003228EA" w:rsidP="00F72C95">
      <w:pPr>
        <w:jc w:val="both"/>
        <w:pPrChange w:id="380" w:author="MRLaptop" w:date="2013-09-11T19:51:00Z">
          <w:pPr/>
        </w:pPrChange>
      </w:pPr>
    </w:p>
    <w:p w:rsidR="003228EA" w:rsidRPr="00A058A3" w:rsidRDefault="003228EA" w:rsidP="00F72C95">
      <w:pPr>
        <w:ind w:firstLine="708"/>
        <w:jc w:val="both"/>
        <w:rPr>
          <w:sz w:val="18"/>
          <w:szCs w:val="18"/>
        </w:rPr>
        <w:pPrChange w:id="381" w:author="MRLaptop" w:date="2013-09-11T19:51:00Z">
          <w:pPr>
            <w:ind w:firstLine="708"/>
          </w:pPr>
        </w:pPrChange>
      </w:pPr>
      <w:r w:rsidRPr="00A058A3">
        <w:rPr>
          <w:sz w:val="18"/>
          <w:szCs w:val="18"/>
        </w:rPr>
        <w:t xml:space="preserve">En el mundo actual ya no es necesario un PC para poder acceder al mundo de la informática, a la red de </w:t>
      </w:r>
      <w:ins w:id="382" w:author="MRLaptop" w:date="2013-09-11T19:43:00Z">
        <w:r w:rsidR="00530A7B">
          <w:rPr>
            <w:sz w:val="18"/>
            <w:szCs w:val="18"/>
          </w:rPr>
          <w:t>I</w:t>
        </w:r>
      </w:ins>
      <w:del w:id="383" w:author="MRLaptop" w:date="2013-09-11T19:43:00Z">
        <w:r w:rsidRPr="00A058A3" w:rsidDel="00530A7B">
          <w:rPr>
            <w:sz w:val="18"/>
            <w:szCs w:val="18"/>
          </w:rPr>
          <w:delText>i</w:delText>
        </w:r>
      </w:del>
      <w:r w:rsidRPr="00A058A3">
        <w:rPr>
          <w:sz w:val="18"/>
          <w:szCs w:val="18"/>
        </w:rPr>
        <w:t xml:space="preserve">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w:t>
      </w:r>
      <w:commentRangeStart w:id="384"/>
      <w:r w:rsidRPr="00A058A3">
        <w:rPr>
          <w:sz w:val="18"/>
          <w:szCs w:val="18"/>
        </w:rPr>
        <w:t xml:space="preserve">como Wifi, bluetooth, 3G. Algunos dispositivos que son contenidos en esta definición son el Iphone de Apple, phablet y tablets como iPad de Apple o Nexus 7 de </w:t>
      </w:r>
      <w:r w:rsidR="006B0831">
        <w:rPr>
          <w:sz w:val="18"/>
          <w:szCs w:val="18"/>
        </w:rPr>
        <w:t>G</w:t>
      </w:r>
      <w:r w:rsidRPr="00A058A3">
        <w:rPr>
          <w:sz w:val="18"/>
          <w:szCs w:val="18"/>
        </w:rPr>
        <w:t xml:space="preserve">oogle. </w:t>
      </w:r>
      <w:commentRangeEnd w:id="384"/>
      <w:r w:rsidR="00102428">
        <w:rPr>
          <w:rStyle w:val="Refdecomentario"/>
        </w:rPr>
        <w:commentReference w:id="384"/>
      </w:r>
    </w:p>
    <w:p w:rsidR="003228EA" w:rsidRDefault="003228EA" w:rsidP="00F72C95">
      <w:pPr>
        <w:ind w:firstLine="708"/>
        <w:jc w:val="both"/>
        <w:rPr>
          <w:sz w:val="18"/>
          <w:szCs w:val="18"/>
        </w:rPr>
        <w:pPrChange w:id="385" w:author="MRLaptop" w:date="2013-09-11T19:51:00Z">
          <w:pPr>
            <w:ind w:firstLine="708"/>
          </w:pPr>
        </w:pPrChange>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00D420F3">
            <w:rPr>
              <w:sz w:val="18"/>
              <w:szCs w:val="18"/>
            </w:rPr>
            <w:fldChar w:fldCharType="begin"/>
          </w:r>
          <w:r>
            <w:rPr>
              <w:sz w:val="18"/>
              <w:szCs w:val="18"/>
            </w:rPr>
            <w:instrText xml:space="preserve"> CITATION Ste09 \l 3082 </w:instrText>
          </w:r>
          <w:r w:rsidR="00D420F3">
            <w:rPr>
              <w:sz w:val="18"/>
              <w:szCs w:val="18"/>
            </w:rPr>
            <w:fldChar w:fldCharType="separate"/>
          </w:r>
          <w:r>
            <w:rPr>
              <w:noProof/>
              <w:sz w:val="18"/>
              <w:szCs w:val="18"/>
            </w:rPr>
            <w:t xml:space="preserve"> </w:t>
          </w:r>
          <w:r w:rsidRPr="003228EA">
            <w:rPr>
              <w:noProof/>
              <w:sz w:val="18"/>
              <w:szCs w:val="18"/>
            </w:rPr>
            <w:t>(29)</w:t>
          </w:r>
          <w:r w:rsidR="00D420F3">
            <w:rPr>
              <w:sz w:val="18"/>
              <w:szCs w:val="18"/>
            </w:rPr>
            <w:fldChar w:fldCharType="end"/>
          </w:r>
        </w:sdtContent>
      </w:sdt>
      <w:r w:rsidRPr="00A058A3">
        <w:rPr>
          <w:sz w:val="18"/>
          <w:szCs w:val="18"/>
        </w:rPr>
        <w:t>.</w:t>
      </w:r>
    </w:p>
    <w:p w:rsidR="003228EA" w:rsidRDefault="003228EA" w:rsidP="00F72C95">
      <w:pPr>
        <w:ind w:firstLine="708"/>
        <w:jc w:val="both"/>
        <w:rPr>
          <w:sz w:val="18"/>
          <w:szCs w:val="18"/>
        </w:rPr>
        <w:pPrChange w:id="386" w:author="MRLaptop" w:date="2013-09-11T19:51:00Z">
          <w:pPr>
            <w:ind w:firstLine="708"/>
          </w:pPr>
        </w:pPrChange>
      </w:pPr>
      <w:r w:rsidRPr="00A058A3">
        <w:rPr>
          <w:sz w:val="18"/>
          <w:szCs w:val="18"/>
        </w:rPr>
        <w:t>Según IDC</w:t>
      </w:r>
      <w:sdt>
        <w:sdtPr>
          <w:rPr>
            <w:sz w:val="18"/>
            <w:szCs w:val="18"/>
          </w:rPr>
          <w:id w:val="893779407"/>
          <w:citation/>
        </w:sdtPr>
        <w:sdtContent>
          <w:r w:rsidR="00D420F3">
            <w:rPr>
              <w:sz w:val="18"/>
              <w:szCs w:val="18"/>
            </w:rPr>
            <w:fldChar w:fldCharType="begin"/>
          </w:r>
          <w:r w:rsidR="006B0831">
            <w:rPr>
              <w:sz w:val="18"/>
              <w:szCs w:val="18"/>
            </w:rPr>
            <w:instrText xml:space="preserve"> CITATION IDC131 \l 3082 </w:instrText>
          </w:r>
          <w:r w:rsidR="00D420F3">
            <w:rPr>
              <w:sz w:val="18"/>
              <w:szCs w:val="18"/>
            </w:rPr>
            <w:fldChar w:fldCharType="separate"/>
          </w:r>
          <w:r w:rsidR="006B0831">
            <w:rPr>
              <w:noProof/>
              <w:sz w:val="18"/>
              <w:szCs w:val="18"/>
            </w:rPr>
            <w:t xml:space="preserve"> </w:t>
          </w:r>
          <w:r w:rsidR="006B0831" w:rsidRPr="006B0831">
            <w:rPr>
              <w:noProof/>
              <w:sz w:val="18"/>
              <w:szCs w:val="18"/>
            </w:rPr>
            <w:t>(30)</w:t>
          </w:r>
          <w:r w:rsidR="00D420F3">
            <w:rPr>
              <w:sz w:val="18"/>
              <w:szCs w:val="18"/>
            </w:rPr>
            <w:fldChar w:fldCharType="end"/>
          </w:r>
        </w:sdtContent>
      </w:sdt>
      <w:r w:rsidR="006B0831">
        <w:rPr>
          <w:sz w:val="18"/>
          <w:szCs w:val="18"/>
        </w:rPr>
        <w:t xml:space="preserve"> </w:t>
      </w:r>
      <w:r>
        <w:rPr>
          <w:sz w:val="18"/>
          <w:szCs w:val="18"/>
        </w:rPr>
        <w:t>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D420F3">
            <w:rPr>
              <w:sz w:val="18"/>
              <w:szCs w:val="18"/>
            </w:rPr>
            <w:fldChar w:fldCharType="begin"/>
          </w:r>
          <w:r w:rsidR="006B0831">
            <w:rPr>
              <w:sz w:val="18"/>
              <w:szCs w:val="18"/>
            </w:rPr>
            <w:instrText xml:space="preserve"> CITATION IDC13 \l 3082 </w:instrText>
          </w:r>
          <w:r w:rsidR="00D420F3">
            <w:rPr>
              <w:sz w:val="18"/>
              <w:szCs w:val="18"/>
            </w:rPr>
            <w:fldChar w:fldCharType="separate"/>
          </w:r>
          <w:r w:rsidR="006B0831">
            <w:rPr>
              <w:noProof/>
              <w:sz w:val="18"/>
              <w:szCs w:val="18"/>
            </w:rPr>
            <w:t xml:space="preserve"> </w:t>
          </w:r>
          <w:r w:rsidR="006B0831" w:rsidRPr="006B0831">
            <w:rPr>
              <w:noProof/>
              <w:sz w:val="18"/>
              <w:szCs w:val="18"/>
            </w:rPr>
            <w:t>(31)</w:t>
          </w:r>
          <w:r w:rsidR="00D420F3">
            <w:rPr>
              <w:sz w:val="18"/>
              <w:szCs w:val="18"/>
            </w:rPr>
            <w:fldChar w:fldCharType="end"/>
          </w:r>
        </w:sdtContent>
      </w:sdt>
      <w:r w:rsidR="006B0831">
        <w:rPr>
          <w:sz w:val="18"/>
          <w:szCs w:val="18"/>
        </w:rPr>
        <w:t>.</w:t>
      </w:r>
    </w:p>
    <w:p w:rsidR="00592BB0" w:rsidRDefault="003228EA" w:rsidP="00F72C95">
      <w:pPr>
        <w:keepNext/>
        <w:jc w:val="both"/>
        <w:pPrChange w:id="387" w:author="MRLaptop" w:date="2013-09-11T19:51:00Z">
          <w:pPr>
            <w:keepNext/>
            <w:jc w:val="center"/>
          </w:pPr>
        </w:pPrChange>
      </w:pPr>
      <w:r>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228EA" w:rsidRPr="00592BB0" w:rsidRDefault="00592BB0" w:rsidP="00F72C95">
      <w:pPr>
        <w:pStyle w:val="Epgrafe"/>
        <w:jc w:val="both"/>
        <w:rPr>
          <w:color w:val="auto"/>
        </w:rPr>
        <w:pPrChange w:id="388" w:author="MRLaptop" w:date="2013-09-11T19:51:00Z">
          <w:pPr>
            <w:pStyle w:val="Epgrafe"/>
            <w:jc w:val="center"/>
          </w:pPr>
        </w:pPrChange>
      </w:pPr>
      <w:bookmarkStart w:id="389" w:name="_Toc366689026"/>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8</w:t>
      </w:r>
      <w:r w:rsidR="00D420F3" w:rsidRPr="00592BB0">
        <w:rPr>
          <w:color w:val="auto"/>
        </w:rPr>
        <w:fldChar w:fldCharType="end"/>
      </w:r>
      <w:r w:rsidRPr="00592BB0">
        <w:rPr>
          <w:color w:val="auto"/>
        </w:rPr>
        <w:t>: Comparación de ganancias generadas de</w:t>
      </w:r>
      <w:ins w:id="390" w:author="MRLaptop" w:date="2013-09-11T19:44:00Z">
        <w:r w:rsidR="007B1134">
          <w:rPr>
            <w:color w:val="auto"/>
          </w:rPr>
          <w:t>l</w:t>
        </w:r>
      </w:ins>
      <w:r w:rsidRPr="00592BB0">
        <w:rPr>
          <w:color w:val="auto"/>
        </w:rPr>
        <w:t xml:space="preserve"> 1</w:t>
      </w:r>
      <w:ins w:id="391" w:author="MRLaptop" w:date="2013-09-11T19:44:00Z">
        <w:r w:rsidR="007B1134">
          <w:rPr>
            <w:color w:val="auto"/>
          </w:rPr>
          <w:t>er</w:t>
        </w:r>
      </w:ins>
      <w:del w:id="392" w:author="MRLaptop" w:date="2013-09-11T19:44:00Z">
        <w:r w:rsidRPr="00592BB0" w:rsidDel="007B1134">
          <w:rPr>
            <w:color w:val="auto"/>
          </w:rPr>
          <w:delText>°</w:delText>
        </w:r>
      </w:del>
      <w:r w:rsidRPr="00592BB0">
        <w:rPr>
          <w:color w:val="auto"/>
        </w:rPr>
        <w:t xml:space="preserve"> Trimestre del 2012 y </w:t>
      </w:r>
      <w:r w:rsidRPr="00592BB0">
        <w:rPr>
          <w:noProof/>
          <w:color w:val="auto"/>
        </w:rPr>
        <w:t xml:space="preserve"> 1</w:t>
      </w:r>
      <w:ins w:id="393" w:author="MRLaptop" w:date="2013-09-11T19:44:00Z">
        <w:r w:rsidR="007B1134">
          <w:rPr>
            <w:noProof/>
            <w:color w:val="auto"/>
          </w:rPr>
          <w:t>er</w:t>
        </w:r>
      </w:ins>
      <w:del w:id="394" w:author="MRLaptop" w:date="2013-09-11T19:44:00Z">
        <w:r w:rsidRPr="00592BB0" w:rsidDel="007B1134">
          <w:rPr>
            <w:noProof/>
            <w:color w:val="auto"/>
          </w:rPr>
          <w:delText>°</w:delText>
        </w:r>
      </w:del>
      <w:r w:rsidRPr="00592BB0">
        <w:rPr>
          <w:noProof/>
          <w:color w:val="auto"/>
        </w:rPr>
        <w:t xml:space="preserve"> Trimestre del 2013 por SO Móvil.</w:t>
      </w:r>
      <w:bookmarkEnd w:id="389"/>
    </w:p>
    <w:p w:rsidR="0063380D" w:rsidRDefault="0063380D" w:rsidP="00F72C95">
      <w:pPr>
        <w:jc w:val="both"/>
        <w:rPr>
          <w:ins w:id="395" w:author="MRLaptop" w:date="2013-09-11T19:44:00Z"/>
          <w:sz w:val="18"/>
          <w:szCs w:val="18"/>
        </w:rPr>
        <w:pPrChange w:id="396" w:author="MRLaptop" w:date="2013-09-11T19:51:00Z">
          <w:pPr/>
        </w:pPrChange>
      </w:pPr>
      <w:ins w:id="397" w:author="MRLaptop" w:date="2013-09-11T19:44:00Z">
        <w:r>
          <w:rPr>
            <w:sz w:val="18"/>
            <w:szCs w:val="18"/>
          </w:rPr>
          <w:br w:type="page"/>
        </w:r>
      </w:ins>
    </w:p>
    <w:p w:rsidR="003228EA" w:rsidRPr="000A3888" w:rsidRDefault="003228EA" w:rsidP="00F72C95">
      <w:pPr>
        <w:ind w:firstLine="708"/>
        <w:jc w:val="both"/>
        <w:rPr>
          <w:sz w:val="18"/>
          <w:szCs w:val="18"/>
        </w:rPr>
        <w:pPrChange w:id="398" w:author="MRLaptop" w:date="2013-09-11T19:51:00Z">
          <w:pPr>
            <w:ind w:firstLine="708"/>
          </w:pPr>
        </w:pPrChange>
      </w:pPr>
      <w:r>
        <w:rPr>
          <w:sz w:val="18"/>
          <w:szCs w:val="18"/>
        </w:rPr>
        <w:lastRenderedPageBreak/>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592BB0" w:rsidRDefault="003228EA" w:rsidP="00F72C95">
      <w:pPr>
        <w:keepNext/>
        <w:jc w:val="both"/>
        <w:pPrChange w:id="399" w:author="MRLaptop" w:date="2013-09-11T19:51:00Z">
          <w:pPr>
            <w:keepNext/>
            <w:jc w:val="center"/>
          </w:pPr>
        </w:pPrChange>
      </w:pPr>
      <w:r>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228EA" w:rsidRPr="00592BB0" w:rsidRDefault="00592BB0" w:rsidP="00F72C95">
      <w:pPr>
        <w:pStyle w:val="Epgrafe"/>
        <w:jc w:val="both"/>
        <w:rPr>
          <w:color w:val="auto"/>
        </w:rPr>
        <w:pPrChange w:id="400" w:author="MRLaptop" w:date="2013-09-11T19:51:00Z">
          <w:pPr>
            <w:pStyle w:val="Epgrafe"/>
            <w:jc w:val="center"/>
          </w:pPr>
        </w:pPrChange>
      </w:pPr>
      <w:bookmarkStart w:id="401" w:name="_Toc366689027"/>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9</w:t>
      </w:r>
      <w:r w:rsidR="00D420F3" w:rsidRPr="00592BB0">
        <w:rPr>
          <w:color w:val="auto"/>
        </w:rPr>
        <w:fldChar w:fldCharType="end"/>
      </w:r>
      <w:r w:rsidRPr="00592BB0">
        <w:rPr>
          <w:color w:val="auto"/>
        </w:rPr>
        <w:t>: Cuota de mercado por SO Móvil.</w:t>
      </w:r>
      <w:bookmarkEnd w:id="401"/>
    </w:p>
    <w:p w:rsidR="0063380D" w:rsidRDefault="0063380D" w:rsidP="00F72C95">
      <w:pPr>
        <w:jc w:val="both"/>
        <w:rPr>
          <w:ins w:id="402" w:author="MRLaptop" w:date="2013-09-11T19:44:00Z"/>
          <w:sz w:val="18"/>
          <w:szCs w:val="18"/>
        </w:rPr>
        <w:pPrChange w:id="403" w:author="MRLaptop" w:date="2013-09-11T19:51:00Z">
          <w:pPr/>
        </w:pPrChange>
      </w:pPr>
      <w:ins w:id="404" w:author="MRLaptop" w:date="2013-09-11T19:44:00Z">
        <w:r>
          <w:rPr>
            <w:sz w:val="18"/>
            <w:szCs w:val="18"/>
          </w:rPr>
          <w:br w:type="page"/>
        </w:r>
      </w:ins>
    </w:p>
    <w:p w:rsidR="003228EA" w:rsidRPr="00680D74" w:rsidRDefault="003228EA" w:rsidP="00F72C95">
      <w:pPr>
        <w:ind w:firstLine="708"/>
        <w:jc w:val="both"/>
        <w:rPr>
          <w:sz w:val="18"/>
          <w:szCs w:val="18"/>
        </w:rPr>
        <w:pPrChange w:id="405" w:author="MRLaptop" w:date="2013-09-11T19:51:00Z">
          <w:pPr>
            <w:ind w:firstLine="708"/>
          </w:pPr>
        </w:pPrChange>
      </w:pPr>
      <w:r w:rsidRPr="00680D74">
        <w:rPr>
          <w:sz w:val="18"/>
          <w:szCs w:val="18"/>
        </w:rPr>
        <w:lastRenderedPageBreak/>
        <w:t>Era esperable ver un notorio dominio de Android en el mercado, pero aquí notamos con mayor claridad que lentamente iOS y Black Berry pierden</w:t>
      </w:r>
      <w:r>
        <w:rPr>
          <w:sz w:val="18"/>
          <w:szCs w:val="18"/>
        </w:rPr>
        <w:t xml:space="preserve"> terreno</w:t>
      </w:r>
      <w:r w:rsidRPr="00680D74">
        <w:rPr>
          <w:sz w:val="18"/>
          <w:szCs w:val="18"/>
        </w:rPr>
        <w:t>.  Sin embargo Windows Phone presenta un crecimiento. Para finalizar y entender mejor visualizaremos un gráfico con el crecimiento real de cada u</w:t>
      </w:r>
      <w:r>
        <w:rPr>
          <w:sz w:val="18"/>
          <w:szCs w:val="18"/>
        </w:rPr>
        <w:t>no de los sistemas operativos  ano a ano con respecto a sus ventas</w:t>
      </w:r>
      <w:r w:rsidRPr="00680D74">
        <w:rPr>
          <w:sz w:val="18"/>
          <w:szCs w:val="18"/>
        </w:rPr>
        <w:t>.</w:t>
      </w:r>
      <w:r>
        <w:rPr>
          <w:sz w:val="18"/>
          <w:szCs w:val="18"/>
        </w:rPr>
        <w:t xml:space="preserve"> Cabe aclarar que omitiremos Black Berry ya que no presenta un crecimiento, sino que sus números presentan cifras negativas.</w:t>
      </w:r>
    </w:p>
    <w:p w:rsidR="00592BB0" w:rsidRDefault="003228EA" w:rsidP="00F72C95">
      <w:pPr>
        <w:keepNext/>
        <w:jc w:val="both"/>
        <w:pPrChange w:id="406" w:author="MRLaptop" w:date="2013-09-11T19:51:00Z">
          <w:pPr>
            <w:keepNext/>
            <w:jc w:val="center"/>
          </w:pPr>
        </w:pPrChange>
      </w:pPr>
      <w:r>
        <w:rPr>
          <w:b/>
          <w:noProof/>
          <w:u w:val="single"/>
        </w:rPr>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228EA" w:rsidRPr="00592BB0" w:rsidRDefault="00592BB0" w:rsidP="00F72C95">
      <w:pPr>
        <w:pStyle w:val="Epgrafe"/>
        <w:jc w:val="both"/>
        <w:rPr>
          <w:b w:val="0"/>
          <w:color w:val="auto"/>
          <w:u w:val="single"/>
        </w:rPr>
        <w:pPrChange w:id="407" w:author="MRLaptop" w:date="2013-09-11T19:51:00Z">
          <w:pPr>
            <w:pStyle w:val="Epgrafe"/>
            <w:jc w:val="center"/>
          </w:pPr>
        </w:pPrChange>
      </w:pPr>
      <w:bookmarkStart w:id="408" w:name="_Toc366689028"/>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10</w:t>
      </w:r>
      <w:r w:rsidR="00D420F3" w:rsidRPr="00592BB0">
        <w:rPr>
          <w:color w:val="auto"/>
        </w:rPr>
        <w:fldChar w:fldCharType="end"/>
      </w:r>
      <w:r w:rsidRPr="00592BB0">
        <w:rPr>
          <w:color w:val="auto"/>
        </w:rPr>
        <w:t>: Comparación de crecimiento año a año en cuanto a ganancias por SO Móvil.</w:t>
      </w:r>
      <w:bookmarkEnd w:id="408"/>
    </w:p>
    <w:p w:rsidR="003228EA" w:rsidRPr="00B829C8" w:rsidRDefault="003228EA" w:rsidP="00F72C95">
      <w:pPr>
        <w:pStyle w:val="Ttulo4"/>
        <w:jc w:val="both"/>
        <w:rPr>
          <w:rFonts w:ascii="Calibri" w:hAnsi="Calibri"/>
          <w:b/>
          <w:bCs w:val="0"/>
          <w:i/>
          <w:iCs w:val="0"/>
        </w:rPr>
        <w:pPrChange w:id="409" w:author="MRLaptop" w:date="2013-09-11T19:51:00Z">
          <w:pPr>
            <w:pStyle w:val="Ttulo4"/>
          </w:pPr>
        </w:pPrChange>
      </w:pPr>
    </w:p>
    <w:p w:rsidR="003228EA" w:rsidRDefault="003228EA" w:rsidP="00F72C95">
      <w:pPr>
        <w:ind w:firstLine="708"/>
        <w:jc w:val="both"/>
        <w:rPr>
          <w:sz w:val="18"/>
          <w:szCs w:val="18"/>
        </w:rPr>
        <w:pPrChange w:id="410" w:author="MRLaptop" w:date="2013-09-11T19:51:00Z">
          <w:pPr>
            <w:ind w:firstLine="708"/>
          </w:pPr>
        </w:pPrChange>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w:t>
      </w:r>
      <w:r w:rsidR="006B0831">
        <w:rPr>
          <w:sz w:val="18"/>
          <w:szCs w:val="18"/>
        </w:rPr>
        <w:t>nos exclusivamente en estos tres.</w:t>
      </w:r>
    </w:p>
    <w:p w:rsidR="003228EA" w:rsidRDefault="003228EA" w:rsidP="00F72C95">
      <w:pPr>
        <w:ind w:firstLine="708"/>
        <w:jc w:val="both"/>
        <w:rPr>
          <w:sz w:val="18"/>
          <w:szCs w:val="18"/>
        </w:rPr>
        <w:pPrChange w:id="411" w:author="MRLaptop" w:date="2013-09-11T19:51:00Z">
          <w:pPr>
            <w:ind w:firstLine="708"/>
          </w:pPr>
        </w:pPrChange>
      </w:pPr>
      <w:commentRangeStart w:id="412"/>
      <w:r>
        <w:rPr>
          <w:sz w:val="18"/>
          <w:szCs w:val="18"/>
        </w:rPr>
        <w:t xml:space="preserve">Continuaremos </w:t>
      </w:r>
      <w:commentRangeEnd w:id="412"/>
      <w:r w:rsidR="00321B97">
        <w:rPr>
          <w:rStyle w:val="Refdecomentario"/>
        </w:rPr>
        <w:commentReference w:id="412"/>
      </w:r>
      <w:r>
        <w:rPr>
          <w:sz w:val="18"/>
          <w:szCs w:val="18"/>
        </w:rPr>
        <w:t xml:space="preserve">con un análisis sobre las bases para el inicio del desarrollo sobre cada uno de estos. </w:t>
      </w:r>
      <w:commentRangeStart w:id="413"/>
      <w:commentRangeStart w:id="414"/>
      <w:r>
        <w:rPr>
          <w:sz w:val="18"/>
          <w:szCs w:val="18"/>
        </w:rPr>
        <w:t>Primeramente</w:t>
      </w:r>
      <w:r w:rsidRPr="00A058A3">
        <w:rPr>
          <w:sz w:val="18"/>
          <w:szCs w:val="18"/>
        </w:rPr>
        <w:t xml:space="preserve"> </w:t>
      </w:r>
      <w:r>
        <w:rPr>
          <w:sz w:val="18"/>
          <w:szCs w:val="18"/>
        </w:rPr>
        <w:t xml:space="preserve"> </w:t>
      </w:r>
      <w:commentRangeEnd w:id="413"/>
      <w:r w:rsidR="00362EAC">
        <w:rPr>
          <w:rStyle w:val="Refdecomentario"/>
        </w:rPr>
        <w:commentReference w:id="413"/>
      </w:r>
      <w:r>
        <w:rPr>
          <w:sz w:val="18"/>
          <w:szCs w:val="18"/>
        </w:rPr>
        <w:t xml:space="preserve">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w:t>
      </w:r>
      <w:commentRangeEnd w:id="414"/>
      <w:r w:rsidR="00DD4F50">
        <w:rPr>
          <w:rStyle w:val="Refdecomentario"/>
        </w:rPr>
        <w:commentReference w:id="414"/>
      </w:r>
      <w:r w:rsidRPr="00A058A3">
        <w:rPr>
          <w:sz w:val="18"/>
          <w:szCs w:val="18"/>
        </w:rPr>
        <w:t xml:space="preserve">Translation (SLAT) para poder usar el emulador de Windows Phone. Contando con los requerimientos mencionados anteriormente </w:t>
      </w:r>
      <w:commentRangeStart w:id="415"/>
      <w:r w:rsidRPr="00A058A3">
        <w:rPr>
          <w:sz w:val="18"/>
          <w:szCs w:val="18"/>
        </w:rPr>
        <w:t xml:space="preserve">estamos listos </w:t>
      </w:r>
      <w:commentRangeEnd w:id="415"/>
      <w:r w:rsidR="00AF1304">
        <w:rPr>
          <w:rStyle w:val="Refdecomentario"/>
        </w:rPr>
        <w:commentReference w:id="415"/>
      </w:r>
      <w:r w:rsidRPr="00A058A3">
        <w:rPr>
          <w:sz w:val="18"/>
          <w:szCs w:val="18"/>
        </w:rPr>
        <w:t xml:space="preserve">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 pal o un código promocional. Podemos obtener la cuenta gratis para estudiantes con la suscripción </w:t>
      </w:r>
      <w:commentRangeStart w:id="416"/>
      <w:r w:rsidRPr="00A058A3">
        <w:rPr>
          <w:sz w:val="18"/>
          <w:szCs w:val="18"/>
        </w:rPr>
        <w:t xml:space="preserve">Dreamspark </w:t>
      </w:r>
      <w:commentRangeEnd w:id="416"/>
      <w:r w:rsidR="00BA510D">
        <w:rPr>
          <w:rStyle w:val="Refdecomentario"/>
        </w:rPr>
        <w:commentReference w:id="416"/>
      </w:r>
      <w:r w:rsidRPr="00A058A3">
        <w:rPr>
          <w:sz w:val="18"/>
          <w:szCs w:val="18"/>
        </w:rPr>
        <w:t>o  por $</w:t>
      </w:r>
      <w:r>
        <w:rPr>
          <w:sz w:val="18"/>
          <w:szCs w:val="18"/>
        </w:rPr>
        <w:t>9</w:t>
      </w:r>
      <w:r w:rsidRPr="00A058A3">
        <w:rPr>
          <w:sz w:val="18"/>
          <w:szCs w:val="18"/>
        </w:rPr>
        <w:t>9 al año para desarrolladores individuales</w:t>
      </w:r>
      <w:r w:rsidRPr="00447AEE">
        <w:rPr>
          <w:sz w:val="18"/>
          <w:szCs w:val="18"/>
        </w:rPr>
        <w:t xml:space="preserve">. El siguiente paso es reguistrar nuestro teléfono para el desarrollo con Windows phone, este proceso solo se realiza un vez y el </w:t>
      </w:r>
      <w:commentRangeStart w:id="417"/>
      <w:r w:rsidRPr="00447AEE">
        <w:rPr>
          <w:sz w:val="18"/>
          <w:szCs w:val="18"/>
        </w:rPr>
        <w:t xml:space="preserve">sdk </w:t>
      </w:r>
      <w:commentRangeEnd w:id="417"/>
      <w:r w:rsidR="004F7255">
        <w:rPr>
          <w:rStyle w:val="Refdecomentario"/>
        </w:rPr>
        <w:commentReference w:id="417"/>
      </w:r>
      <w:r w:rsidRPr="00447AEE">
        <w:rPr>
          <w:sz w:val="18"/>
          <w:szCs w:val="18"/>
        </w:rPr>
        <w:t>nos provee una aplicación para registrar nuestro terminal</w:t>
      </w:r>
      <w:sdt>
        <w:sdtPr>
          <w:rPr>
            <w:sz w:val="18"/>
            <w:szCs w:val="18"/>
          </w:rPr>
          <w:id w:val="893779409"/>
          <w:citation/>
        </w:sdtPr>
        <w:sdtContent>
          <w:r w:rsidR="00D420F3">
            <w:rPr>
              <w:sz w:val="18"/>
              <w:szCs w:val="18"/>
            </w:rPr>
            <w:fldChar w:fldCharType="begin"/>
          </w:r>
          <w:r w:rsidR="00E8145D">
            <w:rPr>
              <w:sz w:val="18"/>
              <w:szCs w:val="18"/>
            </w:rPr>
            <w:instrText xml:space="preserve"> CITATION Mic13 \l 3082  </w:instrText>
          </w:r>
          <w:r w:rsidR="00D420F3">
            <w:rPr>
              <w:sz w:val="18"/>
              <w:szCs w:val="18"/>
            </w:rPr>
            <w:fldChar w:fldCharType="separate"/>
          </w:r>
          <w:r w:rsidR="00E8145D">
            <w:rPr>
              <w:noProof/>
              <w:sz w:val="18"/>
              <w:szCs w:val="18"/>
            </w:rPr>
            <w:t xml:space="preserve"> </w:t>
          </w:r>
          <w:r w:rsidR="00E8145D" w:rsidRPr="00E8145D">
            <w:rPr>
              <w:noProof/>
              <w:sz w:val="18"/>
              <w:szCs w:val="18"/>
            </w:rPr>
            <w:t>(32)</w:t>
          </w:r>
          <w:r w:rsidR="00D420F3">
            <w:rPr>
              <w:sz w:val="18"/>
              <w:szCs w:val="18"/>
            </w:rPr>
            <w:fldChar w:fldCharType="end"/>
          </w:r>
        </w:sdtContent>
      </w:sdt>
      <w:r w:rsidRPr="00447AEE">
        <w:rPr>
          <w:sz w:val="18"/>
          <w:szCs w:val="18"/>
        </w:rPr>
        <w:t>.</w:t>
      </w:r>
    </w:p>
    <w:p w:rsidR="003228EA" w:rsidRDefault="003228EA" w:rsidP="00F72C95">
      <w:pPr>
        <w:ind w:firstLine="708"/>
        <w:jc w:val="both"/>
        <w:rPr>
          <w:sz w:val="18"/>
          <w:szCs w:val="18"/>
        </w:rPr>
        <w:pPrChange w:id="418" w:author="MRLaptop" w:date="2013-09-11T19:51:00Z">
          <w:pPr>
            <w:ind w:firstLine="708"/>
          </w:pPr>
        </w:pPrChange>
      </w:pPr>
      <w:r w:rsidRPr="00447AEE">
        <w:rPr>
          <w:sz w:val="18"/>
          <w:szCs w:val="18"/>
        </w:rPr>
        <w:t xml:space="preserve">En segundo lugar mencionaremos las bases para el sistema operativo iOS. En cuanto al ordenador, nescesitmos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nescesarios. Una vez que poseemos estas herramientas podemos comenzar </w:t>
      </w:r>
      <w:commentRangeStart w:id="419"/>
      <w:r w:rsidRPr="00447AEE">
        <w:rPr>
          <w:sz w:val="18"/>
          <w:szCs w:val="18"/>
        </w:rPr>
        <w:t xml:space="preserve">a escribir y probar nuestras </w:t>
      </w:r>
      <w:commentRangeEnd w:id="419"/>
      <w:r w:rsidR="00FE3C49">
        <w:rPr>
          <w:rStyle w:val="Refdecomentario"/>
        </w:rPr>
        <w:commentReference w:id="419"/>
      </w:r>
      <w:r w:rsidRPr="00447AEE">
        <w:rPr>
          <w:sz w:val="18"/>
          <w:szCs w:val="18"/>
        </w:rPr>
        <w:t>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D420F3">
            <w:rPr>
              <w:sz w:val="18"/>
              <w:szCs w:val="18"/>
            </w:rPr>
            <w:fldChar w:fldCharType="begin"/>
          </w:r>
          <w:r w:rsidR="00E8145D">
            <w:rPr>
              <w:sz w:val="18"/>
              <w:szCs w:val="18"/>
            </w:rPr>
            <w:instrText xml:space="preserve"> CITATION App132 \l 3082 </w:instrText>
          </w:r>
          <w:r w:rsidR="00D420F3">
            <w:rPr>
              <w:sz w:val="18"/>
              <w:szCs w:val="18"/>
            </w:rPr>
            <w:fldChar w:fldCharType="separate"/>
          </w:r>
          <w:r w:rsidR="00E8145D">
            <w:rPr>
              <w:noProof/>
              <w:sz w:val="18"/>
              <w:szCs w:val="18"/>
            </w:rPr>
            <w:t xml:space="preserve"> </w:t>
          </w:r>
          <w:r w:rsidR="00E8145D" w:rsidRPr="00E8145D">
            <w:rPr>
              <w:noProof/>
              <w:sz w:val="18"/>
              <w:szCs w:val="18"/>
            </w:rPr>
            <w:t>(33)</w:t>
          </w:r>
          <w:r w:rsidR="00D420F3">
            <w:rPr>
              <w:sz w:val="18"/>
              <w:szCs w:val="18"/>
            </w:rPr>
            <w:fldChar w:fldCharType="end"/>
          </w:r>
        </w:sdtContent>
      </w:sdt>
      <w:r w:rsidRPr="00447AEE">
        <w:rPr>
          <w:sz w:val="18"/>
          <w:szCs w:val="18"/>
        </w:rPr>
        <w:t>.</w:t>
      </w:r>
    </w:p>
    <w:p w:rsidR="003228EA" w:rsidRDefault="003228EA" w:rsidP="00F72C95">
      <w:pPr>
        <w:ind w:firstLine="708"/>
        <w:jc w:val="both"/>
        <w:rPr>
          <w:sz w:val="18"/>
          <w:szCs w:val="18"/>
        </w:rPr>
        <w:pPrChange w:id="420" w:author="MRLaptop" w:date="2013-09-11T19:51:00Z">
          <w:pPr>
            <w:ind w:firstLine="708"/>
          </w:pPr>
        </w:pPrChange>
      </w:pPr>
      <w:r w:rsidRPr="00447AEE">
        <w:rPr>
          <w:sz w:val="18"/>
          <w:szCs w:val="18"/>
        </w:rPr>
        <w:t xml:space="preserve">Por </w:t>
      </w:r>
      <w:commentRangeStart w:id="421"/>
      <w:r w:rsidRPr="00447AEE">
        <w:rPr>
          <w:sz w:val="18"/>
          <w:szCs w:val="18"/>
        </w:rPr>
        <w:t xml:space="preserve">ultimo nos encontramos </w:t>
      </w:r>
      <w:commentRangeEnd w:id="421"/>
      <w:r w:rsidR="007039D7">
        <w:rPr>
          <w:rStyle w:val="Refdecomentario"/>
        </w:rPr>
        <w:commentReference w:id="421"/>
      </w:r>
      <w:r w:rsidRPr="00447AEE">
        <w:rPr>
          <w:sz w:val="18"/>
          <w:szCs w:val="18"/>
        </w:rPr>
        <w:t>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w:t>
      </w:r>
      <w:commentRangeStart w:id="422"/>
      <w:r>
        <w:rPr>
          <w:sz w:val="18"/>
          <w:szCs w:val="18"/>
        </w:rPr>
        <w:t xml:space="preserve">stackholders </w:t>
      </w:r>
      <w:commentRangeEnd w:id="422"/>
      <w:r w:rsidR="00B753B5">
        <w:rPr>
          <w:rStyle w:val="Refdecomentario"/>
        </w:rPr>
        <w:commentReference w:id="422"/>
      </w:r>
      <w:r>
        <w:rPr>
          <w:sz w:val="18"/>
          <w:szCs w:val="18"/>
        </w:rPr>
        <w:t>y el éxito del proyecto. En primer lugar presentaremos el diagrama de arquitectura del sistema operativo. Es una arquitectura en capas donde cada capa es un conjunto de componentes que brinda servicios a la capa que está por encima.</w:t>
      </w:r>
    </w:p>
    <w:p w:rsidR="00592BB0" w:rsidRDefault="003228EA" w:rsidP="00F72C95">
      <w:pPr>
        <w:keepNext/>
        <w:jc w:val="both"/>
        <w:pPrChange w:id="423" w:author="MRLaptop" w:date="2013-09-11T19:51:00Z">
          <w:pPr>
            <w:keepNext/>
            <w:jc w:val="center"/>
          </w:pPr>
        </w:pPrChange>
      </w:pPr>
      <w:r>
        <w:rPr>
          <w:noProof/>
          <w:sz w:val="18"/>
          <w:szCs w:val="18"/>
        </w:rPr>
        <w:lastRenderedPageBreak/>
        <w:drawing>
          <wp:inline distT="0" distB="0" distL="0" distR="0">
            <wp:extent cx="3768530" cy="2705100"/>
            <wp:effectExtent l="19050" t="0" r="337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3228EA" w:rsidRPr="00592BB0" w:rsidRDefault="00592BB0" w:rsidP="00F72C95">
      <w:pPr>
        <w:pStyle w:val="Epgrafe"/>
        <w:jc w:val="both"/>
        <w:rPr>
          <w:color w:val="auto"/>
        </w:rPr>
        <w:pPrChange w:id="424" w:author="MRLaptop" w:date="2013-09-11T19:51:00Z">
          <w:pPr>
            <w:pStyle w:val="Epgrafe"/>
            <w:jc w:val="center"/>
          </w:pPr>
        </w:pPrChange>
      </w:pPr>
      <w:bookmarkStart w:id="425" w:name="_Toc366689029"/>
      <w:r w:rsidRPr="00592BB0">
        <w:rPr>
          <w:color w:val="auto"/>
        </w:rPr>
        <w:t xml:space="preserve">Imagen </w:t>
      </w:r>
      <w:r w:rsidR="00D420F3" w:rsidRPr="00592BB0">
        <w:rPr>
          <w:color w:val="auto"/>
        </w:rPr>
        <w:fldChar w:fldCharType="begin"/>
      </w:r>
      <w:r w:rsidRPr="00592BB0">
        <w:rPr>
          <w:color w:val="auto"/>
        </w:rPr>
        <w:instrText xml:space="preserve"> SEQ Imagen \* ARABIC </w:instrText>
      </w:r>
      <w:r w:rsidR="00D420F3" w:rsidRPr="00592BB0">
        <w:rPr>
          <w:color w:val="auto"/>
        </w:rPr>
        <w:fldChar w:fldCharType="separate"/>
      </w:r>
      <w:r w:rsidR="00FF4515">
        <w:rPr>
          <w:noProof/>
          <w:color w:val="auto"/>
        </w:rPr>
        <w:t>11</w:t>
      </w:r>
      <w:r w:rsidR="00D420F3" w:rsidRPr="00592BB0">
        <w:rPr>
          <w:color w:val="auto"/>
        </w:rPr>
        <w:fldChar w:fldCharType="end"/>
      </w:r>
      <w:r w:rsidRPr="00592BB0">
        <w:rPr>
          <w:color w:val="auto"/>
        </w:rPr>
        <w:t>: Arquitectura del SO Móvil Android.</w:t>
      </w:r>
      <w:bookmarkEnd w:id="425"/>
    </w:p>
    <w:p w:rsidR="003228EA" w:rsidRDefault="003228EA" w:rsidP="00F72C95">
      <w:pPr>
        <w:ind w:firstLine="708"/>
        <w:jc w:val="both"/>
        <w:rPr>
          <w:sz w:val="18"/>
          <w:szCs w:val="18"/>
        </w:rPr>
        <w:pPrChange w:id="426" w:author="MRLaptop" w:date="2013-09-11T19:51:00Z">
          <w:pPr>
            <w:ind w:firstLine="708"/>
          </w:pPr>
        </w:pPrChange>
      </w:pPr>
      <w:r>
        <w:rPr>
          <w:sz w:val="18"/>
          <w:szCs w:val="18"/>
        </w:rPr>
        <w:t xml:space="preserve">La primer capa es </w:t>
      </w:r>
      <w:commentRangeStart w:id="427"/>
      <w:r>
        <w:rPr>
          <w:sz w:val="18"/>
          <w:szCs w:val="18"/>
        </w:rPr>
        <w:t>Linux Kernel</w:t>
      </w:r>
      <w:commentRangeEnd w:id="427"/>
      <w:r w:rsidR="00090BCA">
        <w:rPr>
          <w:rStyle w:val="Refdecomentario"/>
        </w:rPr>
        <w:commentReference w:id="427"/>
      </w:r>
      <w:r>
        <w:rPr>
          <w:sz w:val="18"/>
          <w:szCs w:val="18"/>
        </w:rPr>
        <w:t>,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3228EA" w:rsidRDefault="003228EA" w:rsidP="00F72C95">
      <w:pPr>
        <w:ind w:firstLine="708"/>
        <w:jc w:val="both"/>
        <w:rPr>
          <w:sz w:val="18"/>
          <w:szCs w:val="18"/>
        </w:rPr>
        <w:pPrChange w:id="428" w:author="MRLaptop" w:date="2013-09-11T19:51:00Z">
          <w:pPr>
            <w:ind w:firstLine="708"/>
          </w:pPr>
        </w:pPrChange>
      </w:pPr>
      <w:commentRangeStart w:id="429"/>
      <w:r>
        <w:rPr>
          <w:sz w:val="18"/>
          <w:szCs w:val="18"/>
        </w:rPr>
        <w:t xml:space="preserve">La capa inmediata superior es Libreries, aquí se encuentran las </w:t>
      </w:r>
      <w:del w:id="430" w:author="MRLaptop" w:date="2013-09-11T19:50:00Z">
        <w:r w:rsidDel="00364635">
          <w:rPr>
            <w:sz w:val="18"/>
            <w:szCs w:val="18"/>
          </w:rPr>
          <w:delText xml:space="preserve">librerías </w:delText>
        </w:r>
      </w:del>
      <w:ins w:id="431" w:author="MRLaptop" w:date="2013-09-11T19:50:00Z">
        <w:r w:rsidR="00364635">
          <w:rPr>
            <w:sz w:val="18"/>
            <w:szCs w:val="18"/>
          </w:rPr>
          <w:t>bfibliotecas</w:t>
        </w:r>
        <w:r w:rsidR="00364635">
          <w:rPr>
            <w:sz w:val="18"/>
            <w:szCs w:val="18"/>
          </w:rPr>
          <w:t xml:space="preserve"> </w:t>
        </w:r>
      </w:ins>
      <w:r>
        <w:rPr>
          <w:sz w:val="18"/>
          <w:szCs w:val="18"/>
        </w:rPr>
        <w:t>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graficos 2D y 3D en pantalla, Media Framework nos ofrece diferentes codecs multimedia que premiten reproducción y grabación de distintos formatos de medios y Surface Manager que se encarga de gestionar la composición de las ventanas.</w:t>
      </w:r>
      <w:commentRangeEnd w:id="429"/>
      <w:r w:rsidR="00EC72B1">
        <w:rPr>
          <w:rStyle w:val="Refdecomentario"/>
        </w:rPr>
        <w:commentReference w:id="429"/>
      </w:r>
    </w:p>
    <w:p w:rsidR="003228EA" w:rsidRDefault="003228EA" w:rsidP="00F72C95">
      <w:pPr>
        <w:ind w:firstLine="708"/>
        <w:jc w:val="both"/>
        <w:rPr>
          <w:sz w:val="18"/>
          <w:szCs w:val="18"/>
        </w:rPr>
        <w:pPrChange w:id="432" w:author="MRLaptop" w:date="2013-09-11T19:51:00Z">
          <w:pPr>
            <w:ind w:firstLine="708"/>
          </w:pPr>
        </w:pPrChange>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3228EA" w:rsidRDefault="003228EA" w:rsidP="00F72C95">
      <w:pPr>
        <w:ind w:firstLine="708"/>
        <w:jc w:val="both"/>
        <w:rPr>
          <w:sz w:val="18"/>
          <w:szCs w:val="18"/>
        </w:rPr>
        <w:pPrChange w:id="433" w:author="MRLaptop" w:date="2013-09-11T19:51:00Z">
          <w:pPr>
            <w:ind w:firstLine="708"/>
          </w:pPr>
        </w:pPrChange>
      </w:pPr>
      <w:r>
        <w:rPr>
          <w:sz w:val="18"/>
          <w:szCs w:val="18"/>
        </w:rPr>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3228EA" w:rsidRDefault="003228EA" w:rsidP="00F72C95">
      <w:pPr>
        <w:ind w:firstLine="708"/>
        <w:jc w:val="both"/>
        <w:rPr>
          <w:sz w:val="18"/>
          <w:szCs w:val="18"/>
        </w:rPr>
        <w:pPrChange w:id="434" w:author="MRLaptop" w:date="2013-09-11T19:51:00Z">
          <w:pPr>
            <w:ind w:firstLine="708"/>
          </w:pPr>
        </w:pPrChange>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es la que permite ejecutar otras aplicaciones mediante una lista y mostrando diferentes escritorios donde se pueden colocar accesos directos a aplicaciones o incluso widgets, que son también aplicaciones de esta capa.</w:t>
      </w:r>
    </w:p>
    <w:p w:rsidR="003228EA" w:rsidRDefault="003228EA" w:rsidP="00F72C95">
      <w:pPr>
        <w:ind w:firstLine="708"/>
        <w:jc w:val="both"/>
        <w:rPr>
          <w:sz w:val="18"/>
          <w:szCs w:val="18"/>
        </w:rPr>
        <w:pPrChange w:id="435" w:author="MRLaptop" w:date="2013-09-11T19:51:00Z">
          <w:pPr>
            <w:ind w:firstLine="708"/>
          </w:pPr>
        </w:pPrChange>
      </w:pPr>
      <w:r>
        <w:rPr>
          <w:sz w:val="18"/>
          <w:szCs w:val="18"/>
        </w:rPr>
        <w:lastRenderedPageBreak/>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D420F3">
            <w:rPr>
              <w:sz w:val="18"/>
              <w:szCs w:val="18"/>
            </w:rPr>
            <w:fldChar w:fldCharType="begin"/>
          </w:r>
          <w:r w:rsidR="00AF6ED7">
            <w:rPr>
              <w:sz w:val="18"/>
              <w:szCs w:val="18"/>
            </w:rPr>
            <w:instrText xml:space="preserve"> CITATION Pay13 \l 3082 </w:instrText>
          </w:r>
          <w:r w:rsidR="00D420F3">
            <w:rPr>
              <w:sz w:val="18"/>
              <w:szCs w:val="18"/>
            </w:rPr>
            <w:fldChar w:fldCharType="separate"/>
          </w:r>
          <w:r w:rsidR="00AF6ED7">
            <w:rPr>
              <w:noProof/>
              <w:sz w:val="18"/>
              <w:szCs w:val="18"/>
            </w:rPr>
            <w:t xml:space="preserve"> </w:t>
          </w:r>
          <w:r w:rsidR="00AF6ED7" w:rsidRPr="00AF6ED7">
            <w:rPr>
              <w:noProof/>
              <w:sz w:val="18"/>
              <w:szCs w:val="18"/>
            </w:rPr>
            <w:t>(34)</w:t>
          </w:r>
          <w:r w:rsidR="00D420F3">
            <w:rPr>
              <w:sz w:val="18"/>
              <w:szCs w:val="18"/>
            </w:rPr>
            <w:fldChar w:fldCharType="end"/>
          </w:r>
        </w:sdtContent>
      </w:sdt>
      <w:r>
        <w:rPr>
          <w:sz w:val="18"/>
          <w:szCs w:val="18"/>
        </w:rPr>
        <w:t>, Facebook</w:t>
      </w:r>
      <w:sdt>
        <w:sdtPr>
          <w:rPr>
            <w:sz w:val="18"/>
            <w:szCs w:val="18"/>
          </w:rPr>
          <w:id w:val="893779411"/>
          <w:citation/>
        </w:sdtPr>
        <w:sdtContent>
          <w:r w:rsidR="00D420F3">
            <w:rPr>
              <w:sz w:val="18"/>
              <w:szCs w:val="18"/>
            </w:rPr>
            <w:fldChar w:fldCharType="begin"/>
          </w:r>
          <w:r w:rsidR="00AF6ED7">
            <w:rPr>
              <w:sz w:val="18"/>
              <w:szCs w:val="18"/>
            </w:rPr>
            <w:instrText xml:space="preserve"> CITATION Fac13 \l 3082 </w:instrText>
          </w:r>
          <w:r w:rsidR="00D420F3">
            <w:rPr>
              <w:sz w:val="18"/>
              <w:szCs w:val="18"/>
            </w:rPr>
            <w:fldChar w:fldCharType="separate"/>
          </w:r>
          <w:r w:rsidR="00AF6ED7">
            <w:rPr>
              <w:noProof/>
              <w:sz w:val="18"/>
              <w:szCs w:val="18"/>
            </w:rPr>
            <w:t xml:space="preserve"> </w:t>
          </w:r>
          <w:r w:rsidR="00AF6ED7" w:rsidRPr="00AF6ED7">
            <w:rPr>
              <w:noProof/>
              <w:sz w:val="18"/>
              <w:szCs w:val="18"/>
            </w:rPr>
            <w:t>(34)</w:t>
          </w:r>
          <w:r w:rsidR="00D420F3">
            <w:rPr>
              <w:sz w:val="18"/>
              <w:szCs w:val="18"/>
            </w:rPr>
            <w:fldChar w:fldCharType="end"/>
          </w:r>
        </w:sdtContent>
      </w:sdt>
      <w:r>
        <w:rPr>
          <w:sz w:val="18"/>
          <w:szCs w:val="18"/>
        </w:rPr>
        <w:t>, Twitter</w:t>
      </w:r>
      <w:sdt>
        <w:sdtPr>
          <w:rPr>
            <w:sz w:val="18"/>
            <w:szCs w:val="18"/>
          </w:rPr>
          <w:id w:val="893779412"/>
          <w:citation/>
        </w:sdtPr>
        <w:sdtContent>
          <w:r w:rsidR="00D420F3">
            <w:rPr>
              <w:sz w:val="18"/>
              <w:szCs w:val="18"/>
            </w:rPr>
            <w:fldChar w:fldCharType="begin"/>
          </w:r>
          <w:r w:rsidR="00AF6ED7">
            <w:rPr>
              <w:sz w:val="18"/>
              <w:szCs w:val="18"/>
            </w:rPr>
            <w:instrText xml:space="preserve"> CITATION Twi13 \l 3082 </w:instrText>
          </w:r>
          <w:r w:rsidR="00D420F3">
            <w:rPr>
              <w:sz w:val="18"/>
              <w:szCs w:val="18"/>
            </w:rPr>
            <w:fldChar w:fldCharType="separate"/>
          </w:r>
          <w:r w:rsidR="00AF6ED7">
            <w:rPr>
              <w:noProof/>
              <w:sz w:val="18"/>
              <w:szCs w:val="18"/>
            </w:rPr>
            <w:t xml:space="preserve"> </w:t>
          </w:r>
          <w:r w:rsidR="00AF6ED7" w:rsidRPr="00AF6ED7">
            <w:rPr>
              <w:noProof/>
              <w:sz w:val="18"/>
              <w:szCs w:val="18"/>
            </w:rPr>
            <w:t>(35)</w:t>
          </w:r>
          <w:r w:rsidR="00D420F3">
            <w:rPr>
              <w:sz w:val="18"/>
              <w:szCs w:val="18"/>
            </w:rPr>
            <w:fldChar w:fldCharType="end"/>
          </w:r>
        </w:sdtContent>
      </w:sdt>
      <w:r>
        <w:rPr>
          <w:sz w:val="18"/>
          <w:szCs w:val="18"/>
        </w:rPr>
        <w:t>, Amazon</w:t>
      </w:r>
      <w:sdt>
        <w:sdtPr>
          <w:rPr>
            <w:sz w:val="18"/>
            <w:szCs w:val="18"/>
          </w:rPr>
          <w:id w:val="893779413"/>
          <w:citation/>
        </w:sdtPr>
        <w:sdtContent>
          <w:r w:rsidR="00D420F3">
            <w:rPr>
              <w:sz w:val="18"/>
              <w:szCs w:val="18"/>
            </w:rPr>
            <w:fldChar w:fldCharType="begin"/>
          </w:r>
          <w:r w:rsidR="00AF6ED7">
            <w:rPr>
              <w:sz w:val="18"/>
              <w:szCs w:val="18"/>
            </w:rPr>
            <w:instrText xml:space="preserve"> CITATION Ama13 \l 3082 </w:instrText>
          </w:r>
          <w:r w:rsidR="00D420F3">
            <w:rPr>
              <w:sz w:val="18"/>
              <w:szCs w:val="18"/>
            </w:rPr>
            <w:fldChar w:fldCharType="separate"/>
          </w:r>
          <w:r w:rsidR="00AF6ED7">
            <w:rPr>
              <w:noProof/>
              <w:sz w:val="18"/>
              <w:szCs w:val="18"/>
            </w:rPr>
            <w:t xml:space="preserve"> </w:t>
          </w:r>
          <w:r w:rsidR="00AF6ED7" w:rsidRPr="00AF6ED7">
            <w:rPr>
              <w:noProof/>
              <w:sz w:val="18"/>
              <w:szCs w:val="18"/>
            </w:rPr>
            <w:t>(36)</w:t>
          </w:r>
          <w:r w:rsidR="00D420F3">
            <w:rPr>
              <w:sz w:val="18"/>
              <w:szCs w:val="18"/>
            </w:rPr>
            <w:fldChar w:fldCharType="end"/>
          </w:r>
        </w:sdtContent>
      </w:sdt>
      <w:r>
        <w:rPr>
          <w:sz w:val="18"/>
          <w:szCs w:val="18"/>
        </w:rPr>
        <w:t>, Youtube</w:t>
      </w:r>
      <w:sdt>
        <w:sdtPr>
          <w:rPr>
            <w:sz w:val="18"/>
            <w:szCs w:val="18"/>
          </w:rPr>
          <w:id w:val="893779415"/>
          <w:citation/>
        </w:sdtPr>
        <w:sdtContent>
          <w:r w:rsidR="00D420F3">
            <w:rPr>
              <w:sz w:val="18"/>
              <w:szCs w:val="18"/>
            </w:rPr>
            <w:fldChar w:fldCharType="begin"/>
          </w:r>
          <w:r w:rsidR="00AF6ED7">
            <w:rPr>
              <w:sz w:val="18"/>
              <w:szCs w:val="18"/>
            </w:rPr>
            <w:instrText xml:space="preserve"> CITATION Goo138 \l 3082 </w:instrText>
          </w:r>
          <w:r w:rsidR="00D420F3">
            <w:rPr>
              <w:sz w:val="18"/>
              <w:szCs w:val="18"/>
            </w:rPr>
            <w:fldChar w:fldCharType="separate"/>
          </w:r>
          <w:r w:rsidR="00AF6ED7">
            <w:rPr>
              <w:noProof/>
              <w:sz w:val="18"/>
              <w:szCs w:val="18"/>
            </w:rPr>
            <w:t xml:space="preserve"> </w:t>
          </w:r>
          <w:r w:rsidR="00AF6ED7" w:rsidRPr="00AF6ED7">
            <w:rPr>
              <w:noProof/>
              <w:sz w:val="18"/>
              <w:szCs w:val="18"/>
            </w:rPr>
            <w:t>(38)</w:t>
          </w:r>
          <w:r w:rsidR="00D420F3">
            <w:rPr>
              <w:sz w:val="18"/>
              <w:szCs w:val="18"/>
            </w:rPr>
            <w:fldChar w:fldCharType="end"/>
          </w:r>
        </w:sdtContent>
      </w:sdt>
      <w:r>
        <w:rPr>
          <w:sz w:val="18"/>
          <w:szCs w:val="18"/>
        </w:rPr>
        <w:t>. Proveen un SKD (kit de desarrollo) que nos facilita la integración con cada una de las aplicaciones.</w:t>
      </w:r>
    </w:p>
    <w:p w:rsidR="003228EA" w:rsidRDefault="003228EA" w:rsidP="00F72C95">
      <w:pPr>
        <w:ind w:firstLine="708"/>
        <w:jc w:val="both"/>
        <w:rPr>
          <w:sz w:val="18"/>
          <w:szCs w:val="18"/>
        </w:rPr>
        <w:pPrChange w:id="436" w:author="MRLaptop" w:date="2013-09-11T19:51:00Z">
          <w:pPr>
            <w:ind w:firstLine="708"/>
          </w:pPr>
        </w:pPrChange>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Lynux, además debemos tener GNU C Library 2.7 o superior. También necesitamos nuestro JDK y JRE disponibles en la página de Oracle.  En cuanto al IDE de desarrollo podemos utilizar Eclipse o Net Beans. Por ultimo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D420F3">
            <w:rPr>
              <w:sz w:val="18"/>
              <w:szCs w:val="18"/>
            </w:rPr>
            <w:fldChar w:fldCharType="begin"/>
          </w:r>
          <w:r w:rsidR="00965F9F">
            <w:rPr>
              <w:sz w:val="18"/>
              <w:szCs w:val="18"/>
            </w:rPr>
            <w:instrText xml:space="preserve"> CITATION And13 \l 3082 </w:instrText>
          </w:r>
          <w:r w:rsidR="00D420F3">
            <w:rPr>
              <w:sz w:val="18"/>
              <w:szCs w:val="18"/>
            </w:rPr>
            <w:fldChar w:fldCharType="separate"/>
          </w:r>
          <w:r w:rsidR="00965F9F">
            <w:rPr>
              <w:noProof/>
              <w:sz w:val="18"/>
              <w:szCs w:val="18"/>
            </w:rPr>
            <w:t xml:space="preserve"> </w:t>
          </w:r>
          <w:r w:rsidR="00965F9F" w:rsidRPr="00965F9F">
            <w:rPr>
              <w:noProof/>
              <w:sz w:val="18"/>
              <w:szCs w:val="18"/>
            </w:rPr>
            <w:t>(39)</w:t>
          </w:r>
          <w:r w:rsidR="00D420F3">
            <w:rPr>
              <w:sz w:val="18"/>
              <w:szCs w:val="18"/>
            </w:rPr>
            <w:fldChar w:fldCharType="end"/>
          </w:r>
        </w:sdtContent>
      </w:sdt>
      <w:r>
        <w:rPr>
          <w:sz w:val="18"/>
          <w:szCs w:val="18"/>
        </w:rPr>
        <w:t>.</w:t>
      </w:r>
    </w:p>
    <w:p w:rsidR="000E5EF5" w:rsidRPr="000E5EF5" w:rsidRDefault="00400D3F" w:rsidP="00F72C95">
      <w:pPr>
        <w:pStyle w:val="Ttulo2"/>
        <w:numPr>
          <w:ilvl w:val="0"/>
          <w:numId w:val="5"/>
        </w:numPr>
        <w:jc w:val="both"/>
        <w:pPrChange w:id="437" w:author="MRLaptop" w:date="2013-09-11T19:51:00Z">
          <w:pPr>
            <w:pStyle w:val="Ttulo2"/>
            <w:numPr>
              <w:ilvl w:val="0"/>
              <w:numId w:val="5"/>
            </w:numPr>
            <w:ind w:left="360" w:hanging="360"/>
          </w:pPr>
        </w:pPrChange>
      </w:pPr>
      <w:bookmarkStart w:id="438" w:name="_Toc366690022"/>
      <w:r>
        <w:t>Glosario</w:t>
      </w:r>
      <w:bookmarkEnd w:id="438"/>
    </w:p>
    <w:p w:rsidR="000E5EF5" w:rsidRDefault="000E5EF5" w:rsidP="00F72C95">
      <w:pPr>
        <w:jc w:val="both"/>
        <w:pPrChange w:id="439" w:author="MRLaptop" w:date="2013-09-11T19:51:00Z">
          <w:pPr/>
        </w:pPrChange>
      </w:pPr>
    </w:p>
    <w:p w:rsidR="000E5EF5" w:rsidRPr="000E5EF5" w:rsidRDefault="000E5EF5" w:rsidP="00F72C95">
      <w:pPr>
        <w:jc w:val="both"/>
        <w:rPr>
          <w:rFonts w:cstheme="minorHAnsi"/>
          <w:sz w:val="20"/>
          <w:szCs w:val="20"/>
          <w:shd w:val="clear" w:color="auto" w:fill="FFFFFF"/>
        </w:rPr>
        <w:pPrChange w:id="440" w:author="MRLaptop" w:date="2013-09-11T19:51:00Z">
          <w:pPr/>
        </w:pPrChange>
      </w:pPr>
      <w:bookmarkStart w:id="441"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r w:rsidR="00D420F3">
        <w:fldChar w:fldCharType="begin"/>
      </w:r>
      <w:r w:rsidR="00D420F3">
        <w:instrText>HYPERLINK "http://es.wikipedia.org/wiki/Disco_%C3%B3ptico" \o "Disco óptico"</w:instrText>
      </w:r>
      <w:r w:rsidR="00D420F3">
        <w:fldChar w:fldCharType="separate"/>
      </w:r>
      <w:r w:rsidRPr="000E5EF5">
        <w:rPr>
          <w:rStyle w:val="Hipervnculo"/>
          <w:rFonts w:cstheme="minorHAnsi"/>
          <w:color w:val="auto"/>
          <w:sz w:val="20"/>
          <w:szCs w:val="20"/>
          <w:u w:val="none"/>
          <w:shd w:val="clear" w:color="auto" w:fill="FFFFFF"/>
        </w:rPr>
        <w:t>óptico</w:t>
      </w:r>
      <w:r w:rsidR="00D420F3">
        <w:fldChar w:fldCharType="end"/>
      </w:r>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r w:rsidR="00D420F3">
        <w:fldChar w:fldCharType="begin"/>
      </w:r>
      <w:r w:rsidR="00D420F3">
        <w:instrText>HYPERLINK "http://es.wikipedia.org/wiki/Audio" \o "Audio"</w:instrText>
      </w:r>
      <w:r w:rsidR="00D420F3">
        <w:fldChar w:fldCharType="separate"/>
      </w:r>
      <w:r w:rsidRPr="000E5EF5">
        <w:rPr>
          <w:rStyle w:val="Hipervnculo"/>
          <w:rFonts w:cstheme="minorHAnsi"/>
          <w:color w:val="auto"/>
          <w:sz w:val="20"/>
          <w:szCs w:val="20"/>
          <w:u w:val="none"/>
          <w:shd w:val="clear" w:color="auto" w:fill="FFFFFF"/>
        </w:rPr>
        <w:t>audio</w:t>
      </w:r>
      <w:r w:rsidR="00D420F3">
        <w:fldChar w:fldCharType="end"/>
      </w:r>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r w:rsidR="00D420F3">
        <w:fldChar w:fldCharType="begin"/>
      </w:r>
      <w:r w:rsidR="00D420F3">
        <w:instrText>HYPERLINK "http://es.wikipedia.org/wiki/V%C3%ADdeo" \o "Vídeo"</w:instrText>
      </w:r>
      <w:r w:rsidR="00D420F3">
        <w:fldChar w:fldCharType="separate"/>
      </w:r>
      <w:r w:rsidRPr="000E5EF5">
        <w:rPr>
          <w:rStyle w:val="Hipervnculo"/>
          <w:rFonts w:cstheme="minorHAnsi"/>
          <w:color w:val="auto"/>
          <w:sz w:val="20"/>
          <w:szCs w:val="20"/>
          <w:u w:val="none"/>
          <w:shd w:val="clear" w:color="auto" w:fill="FFFFFF"/>
        </w:rPr>
        <w:t>vídeo</w:t>
      </w:r>
      <w:r w:rsidR="00D420F3">
        <w:fldChar w:fldCharType="end"/>
      </w:r>
      <w:r w:rsidRPr="000E5EF5">
        <w:rPr>
          <w:rFonts w:cstheme="minorHAnsi"/>
          <w:sz w:val="20"/>
          <w:szCs w:val="20"/>
          <w:shd w:val="clear" w:color="auto" w:fill="FFFFFF"/>
        </w:rPr>
        <w:t>, documentos y otros datos)</w:t>
      </w:r>
    </w:p>
    <w:p w:rsidR="000E5EF5" w:rsidRPr="000E5EF5" w:rsidRDefault="000E5EF5" w:rsidP="00F72C95">
      <w:pPr>
        <w:jc w:val="both"/>
        <w:rPr>
          <w:rFonts w:cstheme="minorHAnsi"/>
          <w:sz w:val="18"/>
          <w:szCs w:val="18"/>
        </w:rPr>
        <w:pPrChange w:id="442" w:author="MRLaptop" w:date="2013-09-11T19:51:00Z">
          <w:pPr/>
        </w:pPrChange>
      </w:pPr>
      <w:bookmarkStart w:id="443" w:name="dvd_def"/>
      <w:bookmarkEnd w:id="441"/>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r w:rsidR="00D420F3">
        <w:fldChar w:fldCharType="begin"/>
      </w:r>
      <w:r w:rsidR="00D420F3">
        <w:instrText>HYPERLINK "http://es.wikipedia.org/wiki/Disco_compacto" \o "Disco compacto"</w:instrText>
      </w:r>
      <w:r w:rsidR="00D420F3">
        <w:fldChar w:fldCharType="separate"/>
      </w:r>
      <w:r w:rsidRPr="000E5EF5">
        <w:rPr>
          <w:rStyle w:val="Hipervnculo"/>
          <w:rFonts w:cstheme="minorHAnsi"/>
          <w:color w:val="auto"/>
          <w:sz w:val="20"/>
          <w:szCs w:val="20"/>
          <w:u w:val="none"/>
          <w:shd w:val="clear" w:color="auto" w:fill="FFFFFF"/>
        </w:rPr>
        <w:t>disco</w:t>
      </w:r>
      <w:r w:rsidR="00D420F3">
        <w:fldChar w:fldCharType="end"/>
      </w:r>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r w:rsidR="00D420F3">
        <w:fldChar w:fldCharType="begin"/>
      </w:r>
      <w:r w:rsidR="00D420F3">
        <w:instrText>HYPERLINK "http://es.wikipedia.org/wiki/Almacenamiento_de_datos" \o "Almacenamiento de datos"</w:instrText>
      </w:r>
      <w:r w:rsidR="00D420F3">
        <w:fldChar w:fldCharType="separate"/>
      </w:r>
      <w:r w:rsidRPr="000E5EF5">
        <w:rPr>
          <w:rStyle w:val="Hipervnculo"/>
          <w:rFonts w:cstheme="minorHAnsi"/>
          <w:color w:val="auto"/>
          <w:sz w:val="20"/>
          <w:szCs w:val="20"/>
          <w:u w:val="none"/>
          <w:shd w:val="clear" w:color="auto" w:fill="FFFFFF"/>
        </w:rPr>
        <w:t>almacenamiento de datos</w:t>
      </w:r>
      <w:r w:rsidR="00D420F3">
        <w:fldChar w:fldCharType="end"/>
      </w:r>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F72C95">
      <w:pPr>
        <w:jc w:val="both"/>
        <w:rPr>
          <w:b/>
          <w:sz w:val="18"/>
          <w:szCs w:val="18"/>
        </w:rPr>
        <w:pPrChange w:id="444" w:author="MRLaptop" w:date="2013-09-11T19:51:00Z">
          <w:pPr/>
        </w:pPrChange>
      </w:pPr>
      <w:bookmarkStart w:id="445" w:name="gps_def"/>
      <w:bookmarkEnd w:id="443"/>
      <w:r>
        <w:rPr>
          <w:b/>
          <w:sz w:val="18"/>
          <w:szCs w:val="18"/>
        </w:rPr>
        <w:t xml:space="preserve">GPS: </w:t>
      </w:r>
      <w:r w:rsidR="00D420F3">
        <w:fldChar w:fldCharType="begin"/>
      </w:r>
      <w:r w:rsidR="00D420F3">
        <w:instrText>HYPERLINK "http://es.wikipedia.org/wiki/Sistema_global_de_navegaci%C3%B3n_por_sat%C3%A9lite" \o "Sistema global de navegación por satélite"</w:instrText>
      </w:r>
      <w:r w:rsidR="00D420F3">
        <w:fldChar w:fldCharType="separate"/>
      </w:r>
      <w:r w:rsidRPr="00BA0960">
        <w:rPr>
          <w:rStyle w:val="Hipervnculo"/>
          <w:rFonts w:cstheme="minorHAnsi"/>
          <w:color w:val="auto"/>
          <w:sz w:val="18"/>
          <w:szCs w:val="18"/>
          <w:u w:val="none"/>
          <w:shd w:val="clear" w:color="auto" w:fill="FFFFFF"/>
        </w:rPr>
        <w:t>sistema global de navegación por satélite</w:t>
      </w:r>
      <w:r w:rsidR="00D420F3">
        <w:fldChar w:fldCharType="end"/>
      </w:r>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r w:rsidR="00D420F3">
        <w:fldChar w:fldCharType="begin"/>
      </w:r>
      <w:r w:rsidR="00D420F3">
        <w:instrText>HYPERLINK "http://es.wikipedia.org/wiki/Posici%C3%B3n" \o "Posición"</w:instrText>
      </w:r>
      <w:r w:rsidR="00D420F3">
        <w:fldChar w:fldCharType="separate"/>
      </w:r>
      <w:r w:rsidRPr="00BA0960">
        <w:rPr>
          <w:rStyle w:val="Hipervnculo"/>
          <w:rFonts w:cstheme="minorHAnsi"/>
          <w:color w:val="auto"/>
          <w:sz w:val="18"/>
          <w:szCs w:val="18"/>
          <w:u w:val="none"/>
          <w:shd w:val="clear" w:color="auto" w:fill="FFFFFF"/>
        </w:rPr>
        <w:t>posición</w:t>
      </w:r>
      <w:r w:rsidR="00D420F3">
        <w:fldChar w:fldCharType="end"/>
      </w:r>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F72C95">
      <w:pPr>
        <w:jc w:val="both"/>
        <w:rPr>
          <w:rFonts w:cstheme="minorHAnsi"/>
          <w:bCs/>
          <w:sz w:val="20"/>
          <w:szCs w:val="20"/>
          <w:shd w:val="clear" w:color="auto" w:fill="FFFFFF"/>
        </w:rPr>
        <w:pPrChange w:id="446" w:author="MRLaptop" w:date="2013-09-11T19:51:00Z">
          <w:pPr/>
        </w:pPrChange>
      </w:pPr>
      <w:bookmarkStart w:id="447" w:name="sms_def"/>
      <w:bookmarkEnd w:id="445"/>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640CD0" w:rsidRDefault="002E7C6B" w:rsidP="00F72C95">
      <w:pPr>
        <w:jc w:val="both"/>
        <w:rPr>
          <w:rFonts w:cstheme="minorHAnsi"/>
          <w:bCs/>
          <w:sz w:val="18"/>
          <w:szCs w:val="18"/>
          <w:shd w:val="clear" w:color="auto" w:fill="FFFFFF"/>
        </w:rPr>
        <w:pPrChange w:id="448" w:author="MRLaptop" w:date="2013-09-11T19:51:00Z">
          <w:pPr/>
        </w:pPrChange>
      </w:pPr>
      <w:bookmarkStart w:id="449" w:name="ebook_def"/>
      <w:r w:rsidRPr="00640CD0">
        <w:rPr>
          <w:rFonts w:cstheme="minorHAnsi"/>
          <w:b/>
          <w:bCs/>
          <w:sz w:val="18"/>
          <w:szCs w:val="18"/>
          <w:shd w:val="clear" w:color="auto" w:fill="FFFFFF"/>
        </w:rPr>
        <w:t>Ebook:</w:t>
      </w:r>
      <w:r w:rsidR="00640CD0" w:rsidRPr="00640CD0">
        <w:rPr>
          <w:rFonts w:cstheme="minorHAnsi"/>
          <w:b/>
          <w:bCs/>
          <w:sz w:val="18"/>
          <w:szCs w:val="18"/>
          <w:shd w:val="clear" w:color="auto" w:fill="FFFFFF"/>
        </w:rPr>
        <w:t xml:space="preserve"> </w:t>
      </w:r>
      <w:r w:rsidR="00640CD0" w:rsidRPr="00640CD0">
        <w:rPr>
          <w:rFonts w:cstheme="minorHAnsi"/>
          <w:sz w:val="18"/>
          <w:szCs w:val="18"/>
          <w:shd w:val="clear" w:color="auto" w:fill="FFFFFF"/>
        </w:rPr>
        <w:t>Un</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libro electrónico</w:t>
      </w:r>
      <w:r w:rsidR="00640CD0" w:rsidRPr="00640CD0">
        <w:rPr>
          <w:rFonts w:cstheme="minorHAnsi"/>
          <w:sz w:val="18"/>
          <w:szCs w:val="18"/>
          <w:shd w:val="clear" w:color="auto" w:fill="FFFFFF"/>
        </w:rPr>
        <w:t>,</w:t>
      </w:r>
      <w:r w:rsidR="00640CD0" w:rsidRPr="00640CD0">
        <w:rPr>
          <w:rFonts w:cstheme="minorHAnsi"/>
          <w:bCs/>
          <w:sz w:val="18"/>
          <w:szCs w:val="18"/>
          <w:shd w:val="clear" w:color="auto" w:fill="FFFFFF"/>
        </w:rPr>
        <w:t xml:space="preserve"> libro digital</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ciberlibro</w:t>
      </w:r>
      <w:r w:rsidR="00640CD0" w:rsidRPr="00640CD0">
        <w:rPr>
          <w:rFonts w:cstheme="minorHAnsi"/>
          <w:sz w:val="18"/>
          <w:szCs w:val="18"/>
          <w:shd w:val="clear" w:color="auto" w:fill="FFFFFF"/>
        </w:rPr>
        <w:t>, también conocido como</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 o</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ecolibro</w:t>
      </w:r>
      <w:r w:rsidR="00640CD0" w:rsidRPr="00640CD0">
        <w:rPr>
          <w:rFonts w:cstheme="minorHAnsi"/>
          <w:sz w:val="18"/>
          <w:szCs w:val="18"/>
          <w:shd w:val="clear" w:color="auto" w:fill="FFFFFF"/>
        </w:rPr>
        <w:t>, es una versión</w:t>
      </w:r>
      <w:r w:rsidR="00A26AD6">
        <w:rPr>
          <w:rFonts w:cstheme="minorHAnsi"/>
          <w:sz w:val="18"/>
          <w:szCs w:val="18"/>
          <w:shd w:val="clear" w:color="auto" w:fill="FFFFFF"/>
        </w:rPr>
        <w:t xml:space="preserve"> </w:t>
      </w:r>
      <w:r w:rsidR="00D420F3">
        <w:fldChar w:fldCharType="begin"/>
      </w:r>
      <w:r w:rsidR="00D420F3">
        <w:instrText>HYPERLINK "http://es.wikipedia.org/wiki/Electr%C3%B3nica" \o "Electrónica"</w:instrText>
      </w:r>
      <w:r w:rsidR="00D420F3">
        <w:fldChar w:fldCharType="separate"/>
      </w:r>
      <w:r w:rsidR="00640CD0" w:rsidRPr="00640CD0">
        <w:rPr>
          <w:rStyle w:val="Hipervnculo"/>
          <w:rFonts w:cstheme="minorHAnsi"/>
          <w:color w:val="auto"/>
          <w:sz w:val="18"/>
          <w:szCs w:val="18"/>
          <w:u w:val="none"/>
          <w:shd w:val="clear" w:color="auto" w:fill="FFFFFF"/>
        </w:rPr>
        <w:t>electrónica</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"http://es.wikipedia.org/wiki/Sistema_digital" \o "Sistema digital"</w:instrText>
      </w:r>
      <w:r w:rsidR="00D420F3">
        <w:fldChar w:fldCharType="separate"/>
      </w:r>
      <w:r w:rsidR="00640CD0" w:rsidRPr="00640CD0">
        <w:rPr>
          <w:rStyle w:val="Hipervnculo"/>
          <w:rFonts w:cstheme="minorHAnsi"/>
          <w:color w:val="auto"/>
          <w:sz w:val="18"/>
          <w:szCs w:val="18"/>
          <w:u w:val="none"/>
          <w:shd w:val="clear" w:color="auto" w:fill="FFFFFF"/>
        </w:rPr>
        <w:t>digital</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"http://es.wikipedia.org/wiki/Libro" \o "Libro"</w:instrText>
      </w:r>
      <w:r w:rsidR="00D420F3">
        <w:fldChar w:fldCharType="separate"/>
      </w:r>
      <w:r w:rsidR="00640CD0" w:rsidRPr="00640CD0">
        <w:rPr>
          <w:rStyle w:val="Hipervnculo"/>
          <w:rFonts w:cstheme="minorHAnsi"/>
          <w:color w:val="auto"/>
          <w:sz w:val="18"/>
          <w:szCs w:val="18"/>
          <w:u w:val="none"/>
          <w:shd w:val="clear" w:color="auto" w:fill="FFFFFF"/>
        </w:rPr>
        <w:t>libro</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 un texto.</w:t>
      </w:r>
    </w:p>
    <w:p w:rsidR="002E7C6B" w:rsidRPr="00640CD0" w:rsidRDefault="002E7C6B" w:rsidP="00F72C95">
      <w:pPr>
        <w:jc w:val="both"/>
        <w:rPr>
          <w:rFonts w:cstheme="minorHAnsi"/>
          <w:bCs/>
          <w:sz w:val="18"/>
          <w:szCs w:val="18"/>
          <w:shd w:val="clear" w:color="auto" w:fill="FFFFFF"/>
        </w:rPr>
        <w:pPrChange w:id="450" w:author="MRLaptop" w:date="2013-09-11T19:51:00Z">
          <w:pPr/>
        </w:pPrChange>
      </w:pPr>
      <w:bookmarkStart w:id="451" w:name="software_def"/>
      <w:bookmarkEnd w:id="449"/>
      <w:r w:rsidRPr="00640CD0">
        <w:rPr>
          <w:rFonts w:cstheme="minorHAnsi"/>
          <w:b/>
          <w:bCs/>
          <w:sz w:val="18"/>
          <w:szCs w:val="18"/>
          <w:shd w:val="clear" w:color="auto" w:fill="FFFFFF"/>
        </w:rPr>
        <w:t>Software</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i/>
          <w:iCs/>
          <w:sz w:val="18"/>
          <w:szCs w:val="18"/>
          <w:shd w:val="clear" w:color="auto" w:fill="FFFFFF"/>
        </w:rPr>
        <w:t>equipamiento lógico o</w:t>
      </w:r>
      <w:r w:rsidR="00640CD0" w:rsidRPr="00640CD0">
        <w:rPr>
          <w:rStyle w:val="apple-converted-space"/>
          <w:rFonts w:cstheme="minorHAnsi"/>
          <w:i/>
          <w:iCs/>
          <w:sz w:val="18"/>
          <w:szCs w:val="18"/>
          <w:shd w:val="clear" w:color="auto" w:fill="FFFFFF"/>
        </w:rPr>
        <w:t> </w:t>
      </w:r>
      <w:r w:rsidR="00D420F3">
        <w:fldChar w:fldCharType="begin"/>
      </w:r>
      <w:r w:rsidR="00D420F3">
        <w:instrText>HYPERLINK "http://es.wikipedia.org/wiki/Sistema_l%C3%B3gico" \o "Sistema lógico"</w:instrText>
      </w:r>
      <w:r w:rsidR="00D420F3">
        <w:fldChar w:fldCharType="separate"/>
      </w:r>
      <w:r w:rsidR="00640CD0" w:rsidRPr="00640CD0">
        <w:rPr>
          <w:rStyle w:val="Hipervnculo"/>
          <w:rFonts w:cstheme="minorHAnsi"/>
          <w:i/>
          <w:iCs/>
          <w:color w:val="auto"/>
          <w:sz w:val="18"/>
          <w:szCs w:val="18"/>
          <w:u w:val="none"/>
          <w:shd w:val="clear" w:color="auto" w:fill="FFFFFF"/>
        </w:rPr>
        <w:t>soporte lógico</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"http://es.wikipedia.org/wiki/Sistema_inform%C3%A1tico" \o "Sistema informático"</w:instrText>
      </w:r>
      <w:r w:rsidR="00D420F3">
        <w:fldChar w:fldCharType="separate"/>
      </w:r>
      <w:r w:rsidR="00640CD0" w:rsidRPr="00640CD0">
        <w:rPr>
          <w:rStyle w:val="Hipervnculo"/>
          <w:rFonts w:cstheme="minorHAnsi"/>
          <w:color w:val="auto"/>
          <w:sz w:val="18"/>
          <w:szCs w:val="18"/>
          <w:u w:val="none"/>
          <w:shd w:val="clear" w:color="auto" w:fill="FFFFFF"/>
        </w:rPr>
        <w:t>sistema informático</w:t>
      </w:r>
      <w:r w:rsidR="00D420F3">
        <w:fldChar w:fldCharType="end"/>
      </w:r>
      <w:r w:rsidR="00640CD0" w:rsidRPr="00640CD0">
        <w:rPr>
          <w:rFonts w:cstheme="minorHAnsi"/>
          <w:sz w:val="18"/>
          <w:szCs w:val="18"/>
          <w:shd w:val="clear" w:color="auto" w:fill="FFFFFF"/>
        </w:rPr>
        <w:t>, que comprende el conjunto de los componentes</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lógicos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necesarios que hacen posible la realización de tareas específicas, en contraposición a los componentes</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físicos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son llamados</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"http://es.wikipedia.org/wiki/Hardware" \o "Hardware"</w:instrText>
      </w:r>
      <w:r w:rsidR="00D420F3">
        <w:fldChar w:fldCharType="separate"/>
      </w:r>
      <w:r w:rsidR="00640CD0" w:rsidRPr="00640CD0">
        <w:rPr>
          <w:rStyle w:val="Hipervnculo"/>
          <w:rFonts w:cstheme="minorHAnsi"/>
          <w:color w:val="auto"/>
          <w:sz w:val="18"/>
          <w:szCs w:val="18"/>
          <w:u w:val="none"/>
          <w:shd w:val="clear" w:color="auto" w:fill="FFFFFF"/>
        </w:rPr>
        <w:t>hardware</w:t>
      </w:r>
      <w:r w:rsidR="00D420F3">
        <w:fldChar w:fldCharType="end"/>
      </w:r>
      <w:r w:rsidR="00640CD0" w:rsidRPr="00640CD0">
        <w:rPr>
          <w:rFonts w:cstheme="minorHAnsi"/>
          <w:sz w:val="18"/>
          <w:szCs w:val="18"/>
          <w:shd w:val="clear" w:color="auto" w:fill="FFFFFF"/>
        </w:rPr>
        <w:t>.</w:t>
      </w:r>
    </w:p>
    <w:p w:rsidR="00AB3404" w:rsidRPr="00640CD0" w:rsidRDefault="00AB3404" w:rsidP="00F72C95">
      <w:pPr>
        <w:jc w:val="both"/>
        <w:rPr>
          <w:rFonts w:cstheme="minorHAnsi"/>
          <w:bCs/>
          <w:sz w:val="18"/>
          <w:szCs w:val="18"/>
          <w:shd w:val="clear" w:color="auto" w:fill="FFFFFF"/>
        </w:rPr>
        <w:pPrChange w:id="452" w:author="MRLaptop" w:date="2013-09-11T19:51:00Z">
          <w:pPr/>
        </w:pPrChange>
      </w:pPr>
      <w:bookmarkStart w:id="453" w:name="tablet_def"/>
      <w:bookmarkEnd w:id="451"/>
      <w:r w:rsidRPr="00640CD0">
        <w:rPr>
          <w:rFonts w:cstheme="minorHAnsi"/>
          <w:b/>
          <w:bCs/>
          <w:sz w:val="18"/>
          <w:szCs w:val="18"/>
          <w:shd w:val="clear" w:color="auto" w:fill="FFFFFF"/>
        </w:rPr>
        <w:t>Tablet</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D420F3">
        <w:fldChar w:fldCharType="begin"/>
      </w:r>
      <w:r w:rsidR="00D420F3">
        <w:instrText>HYPERLINK "http://es.wikipedia.org/wiki/Computadora_port%C3%A1til" \o "Computadora portátil"</w:instrText>
      </w:r>
      <w:r w:rsidR="00D420F3">
        <w:fldChar w:fldCharType="separate"/>
      </w:r>
      <w:r w:rsidR="00640CD0" w:rsidRPr="00640CD0">
        <w:rPr>
          <w:rStyle w:val="Hipervnculo"/>
          <w:rFonts w:cstheme="minorHAnsi"/>
          <w:color w:val="auto"/>
          <w:sz w:val="18"/>
          <w:szCs w:val="18"/>
          <w:u w:val="none"/>
          <w:shd w:val="clear" w:color="auto" w:fill="FFFFFF"/>
        </w:rPr>
        <w:t>computadora portátil</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mayor tamaño que un</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"http://es.wikipedia.org/wiki/Tel%C3%A9fono_inteligente" \o "Teléfono inteligente"</w:instrText>
      </w:r>
      <w:r w:rsidR="00D420F3">
        <w:fldChar w:fldCharType="separate"/>
      </w:r>
      <w:r w:rsidR="00640CD0" w:rsidRPr="00640CD0">
        <w:rPr>
          <w:rStyle w:val="Hipervnculo"/>
          <w:rFonts w:cstheme="minorHAnsi"/>
          <w:color w:val="auto"/>
          <w:sz w:val="18"/>
          <w:szCs w:val="18"/>
          <w:u w:val="none"/>
          <w:shd w:val="clear" w:color="auto" w:fill="FFFFFF"/>
        </w:rPr>
        <w:t>teléfono inteligente</w:t>
      </w:r>
      <w:r w:rsidR="00D420F3">
        <w:fldChar w:fldCharType="end"/>
      </w:r>
      <w:r w:rsidR="00A26AD6">
        <w:rPr>
          <w:rFonts w:cstheme="minorHAnsi"/>
          <w:sz w:val="18"/>
          <w:szCs w:val="18"/>
        </w:rPr>
        <w:t xml:space="preserve"> </w:t>
      </w:r>
      <w:r w:rsidR="00640CD0" w:rsidRPr="00640CD0">
        <w:rPr>
          <w:rFonts w:cstheme="minorHAnsi"/>
          <w:sz w:val="18"/>
          <w:szCs w:val="18"/>
          <w:shd w:val="clear" w:color="auto" w:fill="FFFFFF"/>
        </w:rPr>
        <w:t>o una</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"http://es.wikipedia.org/wiki/PDA" \o "PDA"</w:instrText>
      </w:r>
      <w:r w:rsidR="00D420F3">
        <w:fldChar w:fldCharType="separate"/>
      </w:r>
      <w:r w:rsidR="00640CD0" w:rsidRPr="00640CD0">
        <w:rPr>
          <w:rStyle w:val="Hipervnculo"/>
          <w:rFonts w:cstheme="minorHAnsi"/>
          <w:color w:val="auto"/>
          <w:sz w:val="18"/>
          <w:szCs w:val="18"/>
          <w:u w:val="none"/>
          <w:shd w:val="clear" w:color="auto" w:fill="FFFFFF"/>
        </w:rPr>
        <w:t>PDA</w:t>
      </w:r>
      <w:r w:rsidR="00D420F3">
        <w:fldChar w:fldCharType="end"/>
      </w:r>
      <w:r w:rsidR="00640CD0" w:rsidRPr="00640CD0">
        <w:rPr>
          <w:rFonts w:cstheme="minorHAnsi"/>
          <w:sz w:val="18"/>
          <w:szCs w:val="18"/>
          <w:shd w:val="clear" w:color="auto" w:fill="FFFFFF"/>
        </w:rPr>
        <w:t>, integrado en una</w:t>
      </w:r>
      <w:r w:rsidR="00A26AD6">
        <w:rPr>
          <w:rFonts w:cstheme="minorHAnsi"/>
          <w:sz w:val="18"/>
          <w:szCs w:val="18"/>
          <w:shd w:val="clear" w:color="auto" w:fill="FFFFFF"/>
        </w:rPr>
        <w:t xml:space="preserve"> </w:t>
      </w:r>
      <w:r w:rsidR="00D420F3">
        <w:fldChar w:fldCharType="begin"/>
      </w:r>
      <w:r w:rsidR="00D420F3">
        <w:instrText>HYPERLINK "http://es.wikipedia.org/wiki/Pantalla_t%C3%A1ctil" \o "Pantalla táctil"</w:instrText>
      </w:r>
      <w:r w:rsidR="00D420F3">
        <w:fldChar w:fldCharType="separate"/>
      </w:r>
      <w:r w:rsidR="00640CD0" w:rsidRPr="00640CD0">
        <w:rPr>
          <w:rStyle w:val="Hipervnculo"/>
          <w:rFonts w:cstheme="minorHAnsi"/>
          <w:color w:val="auto"/>
          <w:sz w:val="18"/>
          <w:szCs w:val="18"/>
          <w:u w:val="none"/>
          <w:shd w:val="clear" w:color="auto" w:fill="FFFFFF"/>
        </w:rPr>
        <w:t>pantalla táctil</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(sencilla o</w:t>
      </w:r>
      <w:r w:rsidR="00A26AD6">
        <w:rPr>
          <w:rFonts w:cstheme="minorHAnsi"/>
          <w:sz w:val="18"/>
          <w:szCs w:val="18"/>
          <w:shd w:val="clear" w:color="auto" w:fill="FFFFFF"/>
        </w:rPr>
        <w:t xml:space="preserve"> </w:t>
      </w:r>
      <w:r w:rsidR="00D420F3">
        <w:fldChar w:fldCharType="begin"/>
      </w:r>
      <w:r w:rsidR="00D420F3">
        <w:instrText>HYPERLINK "http://es.wikipedia.org/wiki/Multit%C3%A1ctil" \o "Multitáctil"</w:instrText>
      </w:r>
      <w:r w:rsidR="00D420F3">
        <w:fldChar w:fldCharType="separate"/>
      </w:r>
      <w:r w:rsidR="00640CD0" w:rsidRPr="00640CD0">
        <w:rPr>
          <w:rStyle w:val="Hipervnculo"/>
          <w:rFonts w:cstheme="minorHAnsi"/>
          <w:color w:val="auto"/>
          <w:sz w:val="18"/>
          <w:szCs w:val="18"/>
          <w:u w:val="none"/>
          <w:shd w:val="clear" w:color="auto" w:fill="FFFFFF"/>
        </w:rPr>
        <w:t>multi</w:t>
      </w:r>
      <w:r w:rsidR="00A26AD6">
        <w:rPr>
          <w:rStyle w:val="Hipervnculo"/>
          <w:rFonts w:cstheme="minorHAnsi"/>
          <w:color w:val="auto"/>
          <w:sz w:val="18"/>
          <w:szCs w:val="18"/>
          <w:u w:val="none"/>
          <w:shd w:val="clear" w:color="auto" w:fill="FFFFFF"/>
        </w:rPr>
        <w:t xml:space="preserve"> </w:t>
      </w:r>
      <w:r w:rsidR="00640CD0" w:rsidRPr="00640CD0">
        <w:rPr>
          <w:rStyle w:val="Hipervnculo"/>
          <w:rFonts w:cstheme="minorHAnsi"/>
          <w:color w:val="auto"/>
          <w:sz w:val="18"/>
          <w:szCs w:val="18"/>
          <w:u w:val="none"/>
          <w:shd w:val="clear" w:color="auto" w:fill="FFFFFF"/>
        </w:rPr>
        <w:t>táctil</w:t>
      </w:r>
      <w:r w:rsidR="00D420F3">
        <w:fldChar w:fldCharType="end"/>
      </w:r>
      <w:r w:rsidR="00640CD0" w:rsidRPr="00640CD0">
        <w:rPr>
          <w:rFonts w:cstheme="minorHAnsi"/>
          <w:sz w:val="18"/>
          <w:szCs w:val="18"/>
          <w:shd w:val="clear" w:color="auto" w:fill="FFFFFF"/>
        </w:rPr>
        <w:t>) con la que se interactúa primariamente con los dedos o un</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"http://es.wikipedia.org/wiki/Estilete" \o "Estilete"</w:instrText>
      </w:r>
      <w:r w:rsidR="00D420F3">
        <w:fldChar w:fldCharType="separate"/>
      </w:r>
      <w:r w:rsidR="00640CD0" w:rsidRPr="00640CD0">
        <w:rPr>
          <w:rStyle w:val="Hipervnculo"/>
          <w:rFonts w:cstheme="minorHAnsi"/>
          <w:color w:val="auto"/>
          <w:sz w:val="18"/>
          <w:szCs w:val="18"/>
          <w:u w:val="none"/>
          <w:shd w:val="clear" w:color="auto" w:fill="FFFFFF"/>
        </w:rPr>
        <w:t>estilete</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(pasivo o activo), sin necesidad de</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"http://es.wikipedia.org/wiki/Teclado_(inform%C3%A1tica)" \o "Teclado (informática)"</w:instrText>
      </w:r>
      <w:r w:rsidR="00D420F3">
        <w:fldChar w:fldCharType="separate"/>
      </w:r>
      <w:r w:rsidR="00640CD0" w:rsidRPr="00640CD0">
        <w:rPr>
          <w:rStyle w:val="Hipervnculo"/>
          <w:rFonts w:cstheme="minorHAnsi"/>
          <w:color w:val="auto"/>
          <w:sz w:val="18"/>
          <w:szCs w:val="18"/>
          <w:u w:val="none"/>
          <w:shd w:val="clear" w:color="auto" w:fill="FFFFFF"/>
        </w:rPr>
        <w:t>teclado</w:t>
      </w:r>
      <w:r w:rsidR="00D420F3">
        <w:fldChar w:fldCharType="end"/>
      </w:r>
      <w:r w:rsidR="00A26AD6">
        <w:rPr>
          <w:rFonts w:cstheme="minorHAnsi"/>
          <w:sz w:val="18"/>
          <w:szCs w:val="18"/>
        </w:rPr>
        <w:t xml:space="preserve"> </w:t>
      </w:r>
      <w:r w:rsidR="00640CD0" w:rsidRPr="00640CD0">
        <w:rPr>
          <w:rFonts w:cstheme="minorHAnsi"/>
          <w:sz w:val="18"/>
          <w:szCs w:val="18"/>
          <w:shd w:val="clear" w:color="auto" w:fill="FFFFFF"/>
        </w:rPr>
        <w:t>físico ni</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"http://es.wikipedia.org/wiki/Mouse" \o "Mouse"</w:instrText>
      </w:r>
      <w:r w:rsidR="00D420F3">
        <w:fldChar w:fldCharType="separate"/>
      </w:r>
      <w:r w:rsidR="00640CD0" w:rsidRPr="00640CD0">
        <w:rPr>
          <w:rStyle w:val="Hipervnculo"/>
          <w:rFonts w:cstheme="minorHAnsi"/>
          <w:color w:val="auto"/>
          <w:sz w:val="18"/>
          <w:szCs w:val="18"/>
          <w:u w:val="none"/>
          <w:shd w:val="clear" w:color="auto" w:fill="FFFFFF"/>
        </w:rPr>
        <w:t>ratón</w:t>
      </w:r>
      <w:r w:rsidR="00D420F3">
        <w:fldChar w:fldCharType="end"/>
      </w:r>
      <w:r w:rsidR="00640CD0">
        <w:rPr>
          <w:rFonts w:cstheme="minorHAnsi"/>
          <w:sz w:val="18"/>
          <w:szCs w:val="18"/>
        </w:rPr>
        <w:t>.</w:t>
      </w:r>
    </w:p>
    <w:p w:rsidR="004D1D06" w:rsidRPr="00640CD0" w:rsidRDefault="004D1D06" w:rsidP="00F72C95">
      <w:pPr>
        <w:jc w:val="both"/>
        <w:rPr>
          <w:rFonts w:cstheme="minorHAnsi"/>
          <w:bCs/>
          <w:sz w:val="18"/>
          <w:szCs w:val="18"/>
          <w:shd w:val="clear" w:color="auto" w:fill="FFFFFF"/>
        </w:rPr>
        <w:pPrChange w:id="454" w:author="MRLaptop" w:date="2013-09-11T19:51:00Z">
          <w:pPr/>
        </w:pPrChange>
      </w:pPr>
      <w:bookmarkStart w:id="455" w:name="wifi_def"/>
      <w:bookmarkEnd w:id="453"/>
      <w:r w:rsidRPr="00640CD0">
        <w:rPr>
          <w:rFonts w:cstheme="minorHAnsi"/>
          <w:b/>
          <w:bCs/>
          <w:sz w:val="18"/>
          <w:szCs w:val="18"/>
          <w:shd w:val="clear" w:color="auto" w:fill="FFFFFF"/>
        </w:rPr>
        <w:t>Wifi</w:t>
      </w:r>
      <w:r w:rsidRPr="00640CD0">
        <w:rPr>
          <w:rFonts w:cstheme="minorHAnsi"/>
          <w:bCs/>
          <w:sz w:val="18"/>
          <w:szCs w:val="18"/>
          <w:shd w:val="clear" w:color="auto" w:fill="FFFFFF"/>
        </w:rPr>
        <w:t>:</w:t>
      </w:r>
      <w:r w:rsidR="00640CD0" w:rsidRPr="00640CD0">
        <w:rPr>
          <w:rFonts w:cstheme="minorHAnsi"/>
          <w:sz w:val="18"/>
          <w:szCs w:val="18"/>
          <w:shd w:val="clear" w:color="auto" w:fill="FFFFFF"/>
        </w:rPr>
        <w:t xml:space="preserve"> mecanismo de conexión de dispositivos electrónicos de forma</w:t>
      </w:r>
      <w:r w:rsidR="00A26AD6">
        <w:rPr>
          <w:rFonts w:cstheme="minorHAnsi"/>
          <w:sz w:val="18"/>
          <w:szCs w:val="18"/>
          <w:shd w:val="clear" w:color="auto" w:fill="FFFFFF"/>
        </w:rPr>
        <w:t xml:space="preserve"> </w:t>
      </w:r>
      <w:r w:rsidR="00D420F3">
        <w:fldChar w:fldCharType="begin"/>
      </w:r>
      <w:r w:rsidR="00D420F3">
        <w:instrText>HYPERLINK "http://es.wikipedia.org/wiki/Comunicaci%C3%B3n_inal%C3%A1mbrica" \o "Comunicación inalámbrica"</w:instrText>
      </w:r>
      <w:r w:rsidR="00D420F3">
        <w:fldChar w:fldCharType="separate"/>
      </w:r>
      <w:r w:rsidR="00640CD0" w:rsidRPr="00640CD0">
        <w:rPr>
          <w:rStyle w:val="Hipervnculo"/>
          <w:rFonts w:cstheme="minorHAnsi"/>
          <w:color w:val="auto"/>
          <w:sz w:val="18"/>
          <w:szCs w:val="18"/>
          <w:u w:val="none"/>
          <w:shd w:val="clear" w:color="auto" w:fill="FFFFFF"/>
        </w:rPr>
        <w:t>inalámbrica</w:t>
      </w:r>
      <w:r w:rsidR="00D420F3">
        <w:fldChar w:fldCharType="end"/>
      </w:r>
      <w:r w:rsidR="00640CD0">
        <w:rPr>
          <w:rFonts w:cstheme="minorHAnsi"/>
          <w:sz w:val="18"/>
          <w:szCs w:val="18"/>
        </w:rPr>
        <w:t>.</w:t>
      </w:r>
    </w:p>
    <w:p w:rsidR="00766DF2" w:rsidRPr="00640CD0" w:rsidRDefault="00766DF2" w:rsidP="00F72C95">
      <w:pPr>
        <w:jc w:val="both"/>
        <w:rPr>
          <w:rFonts w:cstheme="minorHAnsi"/>
          <w:bCs/>
          <w:sz w:val="18"/>
          <w:szCs w:val="18"/>
          <w:shd w:val="clear" w:color="auto" w:fill="FFFFFF"/>
        </w:rPr>
        <w:pPrChange w:id="456" w:author="MRLaptop" w:date="2013-09-11T19:51:00Z">
          <w:pPr/>
        </w:pPrChange>
      </w:pPr>
      <w:bookmarkStart w:id="457" w:name="spam_def"/>
      <w:bookmarkEnd w:id="455"/>
      <w:r w:rsidRPr="00640CD0">
        <w:rPr>
          <w:rFonts w:cstheme="minorHAnsi"/>
          <w:b/>
          <w:bCs/>
          <w:sz w:val="18"/>
          <w:szCs w:val="18"/>
          <w:shd w:val="clear" w:color="auto" w:fill="FFFFFF"/>
        </w:rPr>
        <w:t>Spam</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correo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mensaje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a los mensajes no solicitados, no deseados o de remitente no conocido (correo anónimo), habitualmente de tipo</w:t>
      </w:r>
      <w:r w:rsidR="00A26AD6">
        <w:rPr>
          <w:rFonts w:cstheme="minorHAnsi"/>
          <w:sz w:val="18"/>
          <w:szCs w:val="18"/>
          <w:shd w:val="clear" w:color="auto" w:fill="FFFFFF"/>
        </w:rPr>
        <w:t xml:space="preserve"> </w:t>
      </w:r>
      <w:r w:rsidR="00D420F3">
        <w:fldChar w:fldCharType="begin"/>
      </w:r>
      <w:r w:rsidR="00D420F3">
        <w:instrText>HYPERLINK "http://es.wikipedia.org/wiki/Publicidad" \o "Publicidad"</w:instrText>
      </w:r>
      <w:r w:rsidR="00D420F3">
        <w:fldChar w:fldCharType="separate"/>
      </w:r>
      <w:r w:rsidR="00640CD0" w:rsidRPr="00640CD0">
        <w:rPr>
          <w:rStyle w:val="Hipervnculo"/>
          <w:rFonts w:cstheme="minorHAnsi"/>
          <w:color w:val="auto"/>
          <w:sz w:val="18"/>
          <w:szCs w:val="18"/>
          <w:u w:val="none"/>
          <w:shd w:val="clear" w:color="auto" w:fill="FFFFFF"/>
        </w:rPr>
        <w:t>publicitario</w:t>
      </w:r>
      <w:r w:rsidR="00D420F3">
        <w:fldChar w:fldCharType="end"/>
      </w:r>
      <w:r w:rsidR="00640CD0" w:rsidRPr="00640CD0">
        <w:rPr>
          <w:rFonts w:cstheme="minorHAnsi"/>
          <w:sz w:val="18"/>
          <w:szCs w:val="18"/>
          <w:shd w:val="clear" w:color="auto" w:fill="FFFFFF"/>
        </w:rPr>
        <w:t>, generalmente enviados en grandes cantidades</w:t>
      </w:r>
      <w:r w:rsidR="00640CD0">
        <w:rPr>
          <w:rFonts w:cstheme="minorHAnsi"/>
          <w:sz w:val="18"/>
          <w:szCs w:val="18"/>
          <w:shd w:val="clear" w:color="auto" w:fill="FFFFFF"/>
        </w:rPr>
        <w:t>.</w:t>
      </w:r>
    </w:p>
    <w:p w:rsidR="00766DF2" w:rsidRPr="00640CD0" w:rsidRDefault="00C44D58" w:rsidP="00F72C95">
      <w:pPr>
        <w:jc w:val="both"/>
        <w:rPr>
          <w:rFonts w:cstheme="minorHAnsi"/>
          <w:bCs/>
          <w:sz w:val="18"/>
          <w:szCs w:val="18"/>
          <w:shd w:val="clear" w:color="auto" w:fill="FFFFFF"/>
        </w:rPr>
        <w:pPrChange w:id="458" w:author="MRLaptop" w:date="2013-09-11T19:51:00Z">
          <w:pPr/>
        </w:pPrChange>
      </w:pPr>
      <w:bookmarkStart w:id="459" w:name="vpn_def"/>
      <w:bookmarkEnd w:id="457"/>
      <w:r w:rsidRPr="00640CD0">
        <w:rPr>
          <w:rFonts w:cstheme="minorHAnsi"/>
          <w:b/>
          <w:bCs/>
          <w:sz w:val="18"/>
          <w:szCs w:val="18"/>
          <w:shd w:val="clear" w:color="auto" w:fill="FFFFFF"/>
        </w:rPr>
        <w:t>VPN</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sz w:val="18"/>
          <w:szCs w:val="18"/>
          <w:shd w:val="clear" w:color="auto" w:fill="FFFFFF"/>
        </w:rPr>
        <w:t>es una tecnología de</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"http://es.wikipedia.org/wiki/Red_de_computadoras" \o "Red de computadoras"</w:instrText>
      </w:r>
      <w:r w:rsidR="00D420F3">
        <w:fldChar w:fldCharType="separate"/>
      </w:r>
      <w:r w:rsidR="00640CD0" w:rsidRPr="00640CD0">
        <w:rPr>
          <w:rStyle w:val="Hipervnculo"/>
          <w:rFonts w:cstheme="minorHAnsi"/>
          <w:color w:val="auto"/>
          <w:sz w:val="18"/>
          <w:szCs w:val="18"/>
          <w:u w:val="none"/>
          <w:shd w:val="clear" w:color="auto" w:fill="FFFFFF"/>
        </w:rPr>
        <w:t>red</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permite una extensión segura de la</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"http://es.wikipedia.org/wiki/Red_local" \o "Red local"</w:instrText>
      </w:r>
      <w:r w:rsidR="00D420F3">
        <w:fldChar w:fldCharType="separate"/>
      </w:r>
      <w:r w:rsidR="00640CD0" w:rsidRPr="00640CD0">
        <w:rPr>
          <w:rStyle w:val="Hipervnculo"/>
          <w:rFonts w:cstheme="minorHAnsi"/>
          <w:color w:val="auto"/>
          <w:sz w:val="18"/>
          <w:szCs w:val="18"/>
          <w:u w:val="none"/>
          <w:shd w:val="clear" w:color="auto" w:fill="FFFFFF"/>
        </w:rPr>
        <w:t>red local</w:t>
      </w:r>
      <w:r w:rsidR="00D420F3">
        <w:fldChar w:fldCharType="end"/>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w:t>
      </w:r>
      <w:r w:rsidR="00D420F3">
        <w:fldChar w:fldCharType="begin"/>
      </w:r>
      <w:r w:rsidR="00D420F3">
        <w:instrText>HYPERLINK "http://es.wikipedia.org/wiki/LAN" \o "LAN"</w:instrText>
      </w:r>
      <w:r w:rsidR="00D420F3">
        <w:fldChar w:fldCharType="separate"/>
      </w:r>
      <w:r w:rsidR="00640CD0" w:rsidRPr="00640CD0">
        <w:rPr>
          <w:rStyle w:val="Hipervnculo"/>
          <w:rFonts w:cstheme="minorHAnsi"/>
          <w:color w:val="auto"/>
          <w:sz w:val="18"/>
          <w:szCs w:val="18"/>
          <w:u w:val="none"/>
          <w:shd w:val="clear" w:color="auto" w:fill="FFFFFF"/>
        </w:rPr>
        <w:t>LAN</w:t>
      </w:r>
      <w:r w:rsidR="00D420F3">
        <w:fldChar w:fldCharType="end"/>
      </w:r>
      <w:r w:rsidR="00640CD0" w:rsidRPr="00640CD0">
        <w:rPr>
          <w:rFonts w:cstheme="minorHAnsi"/>
          <w:sz w:val="18"/>
          <w:szCs w:val="18"/>
          <w:shd w:val="clear" w:color="auto" w:fill="FFFFFF"/>
        </w:rPr>
        <w:t>) sobre una red pública o no controlada como</w:t>
      </w:r>
      <w:r w:rsidR="00640CD0" w:rsidRPr="00640CD0">
        <w:rPr>
          <w:rStyle w:val="apple-converted-space"/>
          <w:rFonts w:cstheme="minorHAnsi"/>
          <w:sz w:val="18"/>
          <w:szCs w:val="18"/>
          <w:shd w:val="clear" w:color="auto" w:fill="FFFFFF"/>
        </w:rPr>
        <w:t> </w:t>
      </w:r>
      <w:r w:rsidR="00D420F3">
        <w:fldChar w:fldCharType="begin"/>
      </w:r>
      <w:r w:rsidR="00D420F3">
        <w:instrText>HYPERLINK "http://es.wikipedia.org/wiki/Internet" \o "Internet"</w:instrText>
      </w:r>
      <w:r w:rsidR="00D420F3">
        <w:fldChar w:fldCharType="separate"/>
      </w:r>
      <w:r w:rsidR="00640CD0" w:rsidRPr="00640CD0">
        <w:rPr>
          <w:rStyle w:val="Hipervnculo"/>
          <w:rFonts w:cstheme="minorHAnsi"/>
          <w:color w:val="auto"/>
          <w:sz w:val="18"/>
          <w:szCs w:val="18"/>
          <w:u w:val="none"/>
          <w:shd w:val="clear" w:color="auto" w:fill="FFFFFF"/>
        </w:rPr>
        <w:t>Internet</w:t>
      </w:r>
      <w:r w:rsidR="00D420F3">
        <w:fldChar w:fldCharType="end"/>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p>
    <w:p w:rsidR="00640CD0" w:rsidRPr="00640CD0" w:rsidRDefault="00640CD0" w:rsidP="00F72C95">
      <w:pPr>
        <w:jc w:val="both"/>
        <w:rPr>
          <w:rFonts w:cstheme="minorHAnsi"/>
          <w:bCs/>
          <w:sz w:val="18"/>
          <w:szCs w:val="18"/>
          <w:shd w:val="clear" w:color="auto" w:fill="FFFFFF"/>
        </w:rPr>
        <w:pPrChange w:id="460" w:author="MRLaptop" w:date="2013-09-11T19:51:00Z">
          <w:pPr/>
        </w:pPrChange>
      </w:pPr>
      <w:bookmarkStart w:id="461" w:name="edi_def"/>
      <w:bookmarkEnd w:id="459"/>
      <w:r w:rsidRPr="00640CD0">
        <w:rPr>
          <w:rFonts w:cstheme="minorHAnsi"/>
          <w:b/>
          <w:bCs/>
          <w:sz w:val="18"/>
          <w:szCs w:val="18"/>
          <w:shd w:val="clear" w:color="auto" w:fill="FFFFFF"/>
        </w:rPr>
        <w:t>EDI</w:t>
      </w:r>
      <w:r w:rsidRPr="00640CD0">
        <w:rPr>
          <w:rFonts w:cstheme="minorHAnsi"/>
          <w:bCs/>
          <w:sz w:val="18"/>
          <w:szCs w:val="18"/>
          <w:shd w:val="clear" w:color="auto" w:fill="FFFFFF"/>
        </w:rPr>
        <w:t xml:space="preserve">: </w:t>
      </w:r>
      <w:r w:rsidRPr="00640CD0">
        <w:rPr>
          <w:rFonts w:cstheme="minorHAnsi"/>
          <w:sz w:val="18"/>
          <w:szCs w:val="18"/>
          <w:shd w:val="clear" w:color="auto" w:fill="FFFFFF"/>
        </w:rPr>
        <w:t>transmisión estructurada de datos entre organizaciones por medios electrónicos. Se usa para transferir documentos electrónicos o datos de negocios de un sistema computacional a otro</w:t>
      </w:r>
      <w:r>
        <w:rPr>
          <w:rFonts w:cstheme="minorHAnsi"/>
          <w:sz w:val="18"/>
          <w:szCs w:val="18"/>
          <w:shd w:val="clear" w:color="auto" w:fill="FFFFFF"/>
        </w:rPr>
        <w:t>.</w:t>
      </w:r>
    </w:p>
    <w:p w:rsidR="00C44D58" w:rsidRPr="005712F0" w:rsidRDefault="003B6EA8" w:rsidP="00F72C95">
      <w:pPr>
        <w:jc w:val="both"/>
        <w:rPr>
          <w:rFonts w:cstheme="minorHAnsi"/>
          <w:b/>
          <w:bCs/>
          <w:sz w:val="18"/>
          <w:szCs w:val="18"/>
          <w:shd w:val="clear" w:color="auto" w:fill="FFFFFF"/>
        </w:rPr>
        <w:pPrChange w:id="462" w:author="MRLaptop" w:date="2013-09-11T19:51:00Z">
          <w:pPr/>
        </w:pPrChange>
      </w:pPr>
      <w:bookmarkStart w:id="463" w:name="api_def"/>
      <w:bookmarkEnd w:id="461"/>
      <w:r>
        <w:rPr>
          <w:rFonts w:cstheme="minorHAnsi"/>
          <w:b/>
          <w:bCs/>
          <w:sz w:val="18"/>
          <w:szCs w:val="18"/>
          <w:shd w:val="clear" w:color="auto" w:fill="FFFFFF"/>
        </w:rPr>
        <w:t xml:space="preserve">API: </w:t>
      </w:r>
      <w:r w:rsidR="005712F0" w:rsidRPr="005712F0">
        <w:rPr>
          <w:rFonts w:cstheme="minorHAnsi"/>
          <w:sz w:val="18"/>
          <w:szCs w:val="18"/>
          <w:shd w:val="clear" w:color="auto" w:fill="FFFFFF"/>
        </w:rPr>
        <w:t>conjunto de</w:t>
      </w:r>
      <w:r w:rsidR="005712F0" w:rsidRPr="005712F0">
        <w:rPr>
          <w:rStyle w:val="apple-converted-space"/>
          <w:rFonts w:cstheme="minorHAnsi"/>
          <w:sz w:val="18"/>
          <w:szCs w:val="18"/>
          <w:shd w:val="clear" w:color="auto" w:fill="FFFFFF"/>
        </w:rPr>
        <w:t> </w:t>
      </w:r>
      <w:r w:rsidR="00D420F3">
        <w:fldChar w:fldCharType="begin"/>
      </w:r>
      <w:r w:rsidR="00D420F3">
        <w:instrText>HYPERLINK "http://es.wikipedia.org/wiki/Subrutina" \o "Subrutina"</w:instrText>
      </w:r>
      <w:r w:rsidR="00D420F3">
        <w:fldChar w:fldCharType="separate"/>
      </w:r>
      <w:r w:rsidR="005712F0" w:rsidRPr="005712F0">
        <w:rPr>
          <w:rStyle w:val="Hipervnculo"/>
          <w:rFonts w:cstheme="minorHAnsi"/>
          <w:color w:val="auto"/>
          <w:sz w:val="18"/>
          <w:szCs w:val="18"/>
          <w:u w:val="none"/>
          <w:shd w:val="clear" w:color="auto" w:fill="FFFFFF"/>
        </w:rPr>
        <w:t>funciones y procedimientos</w:t>
      </w:r>
      <w:r w:rsidR="00D420F3">
        <w:fldChar w:fldCharType="end"/>
      </w:r>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(o</w:t>
      </w:r>
      <w:r w:rsidR="005712F0" w:rsidRPr="005712F0">
        <w:rPr>
          <w:rStyle w:val="apple-converted-space"/>
          <w:rFonts w:cstheme="minorHAnsi"/>
          <w:sz w:val="18"/>
          <w:szCs w:val="18"/>
          <w:shd w:val="clear" w:color="auto" w:fill="FFFFFF"/>
        </w:rPr>
        <w:t> </w:t>
      </w:r>
      <w:r w:rsidR="00D420F3">
        <w:fldChar w:fldCharType="begin"/>
      </w:r>
      <w:r w:rsidR="00D420F3">
        <w:instrText>HYPERLINK "http://es.wikipedia.org/wiki/M%C3%A9todo_(inform%C3%A1tica)" \o "Método (informática)"</w:instrText>
      </w:r>
      <w:r w:rsidR="00D420F3">
        <w:fldChar w:fldCharType="separate"/>
      </w:r>
      <w:r w:rsidR="005712F0" w:rsidRPr="005712F0">
        <w:rPr>
          <w:rStyle w:val="Hipervnculo"/>
          <w:rFonts w:cstheme="minorHAnsi"/>
          <w:color w:val="auto"/>
          <w:sz w:val="18"/>
          <w:szCs w:val="18"/>
          <w:u w:val="none"/>
          <w:shd w:val="clear" w:color="auto" w:fill="FFFFFF"/>
        </w:rPr>
        <w:t>métodos</w:t>
      </w:r>
      <w:r w:rsidR="00D420F3">
        <w:fldChar w:fldCharType="end"/>
      </w:r>
      <w:r w:rsidR="005712F0" w:rsidRPr="005712F0">
        <w:rPr>
          <w:rFonts w:cstheme="minorHAnsi"/>
          <w:sz w:val="18"/>
          <w:szCs w:val="18"/>
          <w:shd w:val="clear" w:color="auto" w:fill="FFFFFF"/>
        </w:rPr>
        <w:t>, en la</w:t>
      </w:r>
      <w:r w:rsidR="005712F0" w:rsidRPr="005712F0">
        <w:rPr>
          <w:rStyle w:val="apple-converted-space"/>
          <w:rFonts w:cstheme="minorHAnsi"/>
          <w:sz w:val="18"/>
          <w:szCs w:val="18"/>
          <w:shd w:val="clear" w:color="auto" w:fill="FFFFFF"/>
        </w:rPr>
        <w:t> </w:t>
      </w:r>
      <w:r w:rsidR="00D420F3">
        <w:fldChar w:fldCharType="begin"/>
      </w:r>
      <w:r w:rsidR="00D420F3">
        <w:instrText>HYPERLINK "http://es.wikipedia.org/wiki/Programaci%C3%B3n_orientada_a_objetos" \o "Programación orientada a objetos"</w:instrText>
      </w:r>
      <w:r w:rsidR="00D420F3">
        <w:fldChar w:fldCharType="separate"/>
      </w:r>
      <w:r w:rsidR="005712F0" w:rsidRPr="005712F0">
        <w:rPr>
          <w:rStyle w:val="Hipervnculo"/>
          <w:rFonts w:cstheme="minorHAnsi"/>
          <w:color w:val="auto"/>
          <w:sz w:val="18"/>
          <w:szCs w:val="18"/>
          <w:u w:val="none"/>
          <w:shd w:val="clear" w:color="auto" w:fill="FFFFFF"/>
        </w:rPr>
        <w:t>programación orientada a objetos</w:t>
      </w:r>
      <w:r w:rsidR="00D420F3">
        <w:fldChar w:fldCharType="end"/>
      </w:r>
      <w:r w:rsidR="005712F0" w:rsidRPr="005712F0">
        <w:rPr>
          <w:rFonts w:cstheme="minorHAnsi"/>
          <w:sz w:val="18"/>
          <w:szCs w:val="18"/>
          <w:shd w:val="clear" w:color="auto" w:fill="FFFFFF"/>
        </w:rPr>
        <w:t>) que ofrece cierta</w:t>
      </w:r>
      <w:r w:rsidR="005712F0" w:rsidRPr="005712F0">
        <w:rPr>
          <w:rStyle w:val="apple-converted-space"/>
          <w:rFonts w:cstheme="minorHAnsi"/>
          <w:sz w:val="18"/>
          <w:szCs w:val="18"/>
          <w:shd w:val="clear" w:color="auto" w:fill="FFFFFF"/>
        </w:rPr>
        <w:t> </w:t>
      </w:r>
      <w:r w:rsidR="00D420F3">
        <w:fldChar w:fldCharType="begin"/>
      </w:r>
      <w:r w:rsidR="00D420F3">
        <w:instrText>HYPERLINK "http://es.wikipedia.org/wiki/Biblioteca_(programaci%C3%B3n)" \o "Biblioteca (programación)"</w:instrText>
      </w:r>
      <w:r w:rsidR="00D420F3">
        <w:fldChar w:fldCharType="separate"/>
      </w:r>
      <w:r w:rsidR="005712F0" w:rsidRPr="005712F0">
        <w:rPr>
          <w:rStyle w:val="Hipervnculo"/>
          <w:rFonts w:cstheme="minorHAnsi"/>
          <w:color w:val="auto"/>
          <w:sz w:val="18"/>
          <w:szCs w:val="18"/>
          <w:u w:val="none"/>
          <w:shd w:val="clear" w:color="auto" w:fill="FFFFFF"/>
        </w:rPr>
        <w:t>biblioteca</w:t>
      </w:r>
      <w:r w:rsidR="00D420F3">
        <w:fldChar w:fldCharType="end"/>
      </w:r>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para ser utilizado por otro software como una capa de abstracción.</w:t>
      </w:r>
    </w:p>
    <w:p w:rsidR="004D1D06" w:rsidRPr="00AB3404" w:rsidRDefault="00ED5238" w:rsidP="00F72C95">
      <w:pPr>
        <w:jc w:val="both"/>
        <w:rPr>
          <w:rFonts w:cstheme="minorHAnsi"/>
          <w:b/>
          <w:bCs/>
          <w:sz w:val="18"/>
          <w:szCs w:val="18"/>
          <w:shd w:val="clear" w:color="auto" w:fill="FFFFFF"/>
        </w:rPr>
        <w:pPrChange w:id="464" w:author="MRLaptop" w:date="2013-09-11T19:51:00Z">
          <w:pPr/>
        </w:pPrChange>
      </w:pPr>
      <w:bookmarkStart w:id="465" w:name="hd_def"/>
      <w:bookmarkEnd w:id="463"/>
      <w:r>
        <w:rPr>
          <w:rFonts w:cstheme="minorHAnsi"/>
          <w:b/>
          <w:bCs/>
          <w:sz w:val="18"/>
          <w:szCs w:val="18"/>
          <w:shd w:val="clear" w:color="auto" w:fill="FFFFFF"/>
        </w:rPr>
        <w:t xml:space="preserve">HD: </w:t>
      </w:r>
      <w:r w:rsidRPr="00ED5238">
        <w:rPr>
          <w:rFonts w:cstheme="minorHAnsi"/>
          <w:sz w:val="18"/>
          <w:szCs w:val="18"/>
          <w:shd w:val="clear" w:color="auto" w:fill="FFFFFF"/>
        </w:rPr>
        <w:t>sistema de vídeo con una mayor resolución que la</w:t>
      </w:r>
      <w:r w:rsidRPr="00ED5238">
        <w:rPr>
          <w:rStyle w:val="apple-converted-space"/>
          <w:rFonts w:cstheme="minorHAnsi"/>
          <w:sz w:val="18"/>
          <w:szCs w:val="18"/>
          <w:shd w:val="clear" w:color="auto" w:fill="FFFFFF"/>
        </w:rPr>
        <w:t> </w:t>
      </w:r>
      <w:r w:rsidR="00D420F3">
        <w:fldChar w:fldCharType="begin"/>
      </w:r>
      <w:r w:rsidR="00D420F3">
        <w:instrText>HYPERLINK "http://es.wikipedia.org/wiki/Definici%C3%B3n_est%C3%A1ndar" \o "Definición estándar"</w:instrText>
      </w:r>
      <w:r w:rsidR="00D420F3">
        <w:fldChar w:fldCharType="separate"/>
      </w:r>
      <w:r w:rsidRPr="00ED5238">
        <w:rPr>
          <w:rStyle w:val="Hipervnculo"/>
          <w:rFonts w:cstheme="minorHAnsi"/>
          <w:color w:val="auto"/>
          <w:sz w:val="18"/>
          <w:szCs w:val="18"/>
          <w:u w:val="none"/>
          <w:shd w:val="clear" w:color="auto" w:fill="FFFFFF"/>
        </w:rPr>
        <w:t>definición estándar</w:t>
      </w:r>
      <w:r w:rsidR="00D420F3">
        <w:fldChar w:fldCharType="end"/>
      </w:r>
      <w:r w:rsidRPr="00ED5238">
        <w:rPr>
          <w:rFonts w:cstheme="minorHAnsi"/>
          <w:sz w:val="18"/>
          <w:szCs w:val="18"/>
          <w:shd w:val="clear" w:color="auto" w:fill="FFFFFF"/>
        </w:rPr>
        <w:t>, alcanzando resoluciones de 1280 × 720 y 1920 × 1080 píxeles.</w:t>
      </w:r>
      <w:r w:rsidRPr="00ED5238">
        <w:rPr>
          <w:rStyle w:val="apple-converted-space"/>
          <w:rFonts w:cstheme="minorHAnsi"/>
          <w:sz w:val="18"/>
          <w:szCs w:val="18"/>
          <w:shd w:val="clear" w:color="auto" w:fill="FFFFFF"/>
        </w:rPr>
        <w:t> </w:t>
      </w:r>
      <w:r w:rsidR="00D420F3">
        <w:fldChar w:fldCharType="begin"/>
      </w:r>
      <w:r w:rsidR="00D420F3">
        <w:instrText>HYPERLINK "http://es.wikipedia.org/wiki/3D" \o "3D"</w:instrText>
      </w:r>
      <w:r w:rsidR="00D420F3">
        <w:fldChar w:fldCharType="separate"/>
      </w:r>
      <w:r w:rsidRPr="00ED5238">
        <w:rPr>
          <w:rStyle w:val="Hipervnculo"/>
          <w:rFonts w:cstheme="minorHAnsi"/>
          <w:color w:val="auto"/>
          <w:sz w:val="18"/>
          <w:szCs w:val="18"/>
          <w:u w:val="none"/>
          <w:shd w:val="clear" w:color="auto" w:fill="FFFFFF"/>
        </w:rPr>
        <w:t>3D</w:t>
      </w:r>
      <w:r w:rsidR="00D420F3">
        <w:fldChar w:fldCharType="end"/>
      </w:r>
      <w:r w:rsidRPr="00ED5238">
        <w:rPr>
          <w:rFonts w:cstheme="minorHAnsi"/>
          <w:sz w:val="18"/>
          <w:szCs w:val="18"/>
          <w:shd w:val="clear" w:color="auto" w:fill="FFFFFF"/>
        </w:rPr>
        <w:t>, sería 3DHD y en el caso de un televisor sería HDTV</w:t>
      </w:r>
      <w:r>
        <w:rPr>
          <w:rFonts w:cstheme="minorHAnsi"/>
          <w:sz w:val="18"/>
          <w:szCs w:val="18"/>
          <w:shd w:val="clear" w:color="auto" w:fill="FFFFFF"/>
        </w:rPr>
        <w:t>.</w:t>
      </w:r>
    </w:p>
    <w:p w:rsidR="002E7C6B" w:rsidRDefault="008B565D" w:rsidP="00F72C95">
      <w:pPr>
        <w:jc w:val="both"/>
        <w:rPr>
          <w:rFonts w:cstheme="minorHAnsi"/>
          <w:sz w:val="20"/>
          <w:szCs w:val="20"/>
          <w:shd w:val="clear" w:color="auto" w:fill="FFFFFF"/>
        </w:rPr>
        <w:pPrChange w:id="466" w:author="MRLaptop" w:date="2013-09-11T19:51:00Z">
          <w:pPr/>
        </w:pPrChange>
      </w:pPr>
      <w:bookmarkStart w:id="467" w:name="nube_def"/>
      <w:bookmarkEnd w:id="465"/>
      <w:r w:rsidRPr="008B565D">
        <w:rPr>
          <w:rFonts w:cstheme="minorHAnsi"/>
          <w:b/>
          <w:sz w:val="18"/>
          <w:szCs w:val="18"/>
        </w:rPr>
        <w:lastRenderedPageBreak/>
        <w:t>Nube:</w:t>
      </w:r>
      <w:r>
        <w:rPr>
          <w:rFonts w:cstheme="minorHAnsi"/>
          <w:sz w:val="18"/>
          <w:szCs w:val="18"/>
        </w:rPr>
        <w:t xml:space="preserve"> </w:t>
      </w:r>
      <w:r w:rsidRPr="008B565D">
        <w:rPr>
          <w:rFonts w:cstheme="minorHAnsi"/>
          <w:sz w:val="20"/>
          <w:szCs w:val="20"/>
          <w:shd w:val="clear" w:color="auto" w:fill="FFFFFF"/>
        </w:rPr>
        <w:t>concepto conocido también bajo los términos</w:t>
      </w:r>
      <w:r>
        <w:rPr>
          <w:rFonts w:cstheme="minorHAnsi"/>
          <w:sz w:val="20"/>
          <w:szCs w:val="20"/>
          <w:shd w:val="clear" w:color="auto" w:fill="FFFFFF"/>
        </w:rPr>
        <w:t xml:space="preserve"> </w:t>
      </w:r>
      <w:r w:rsidRPr="008B565D">
        <w:rPr>
          <w:rFonts w:cstheme="minorHAnsi"/>
          <w:bCs/>
          <w:sz w:val="20"/>
          <w:szCs w:val="20"/>
          <w:shd w:val="clear" w:color="auto" w:fill="FFFFFF"/>
        </w:rPr>
        <w:t>servicios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informática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cómputo</w:t>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o</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conceptos</w:t>
      </w:r>
      <w:r w:rsidRPr="008B565D">
        <w:rPr>
          <w:rFonts w:cstheme="minorHAnsi"/>
          <w:sz w:val="20"/>
          <w:szCs w:val="20"/>
          <w:shd w:val="clear" w:color="auto" w:fill="FFFFFF"/>
        </w:rPr>
        <w:t>, del</w:t>
      </w:r>
      <w:r w:rsidRPr="008B565D">
        <w:rPr>
          <w:rStyle w:val="apple-converted-space"/>
          <w:rFonts w:cstheme="minorHAnsi"/>
          <w:sz w:val="20"/>
          <w:szCs w:val="20"/>
          <w:shd w:val="clear" w:color="auto" w:fill="FFFFFF"/>
        </w:rPr>
        <w:t> </w:t>
      </w:r>
      <w:r w:rsidR="00D420F3">
        <w:fldChar w:fldCharType="begin"/>
      </w:r>
      <w:r w:rsidR="00D420F3">
        <w:instrText>HYPERLINK "http://es.wikipedia.org/wiki/Idioma_ingl%C3%A9s" \o "Idioma inglés"</w:instrText>
      </w:r>
      <w:r w:rsidR="00D420F3">
        <w:fldChar w:fldCharType="separate"/>
      </w:r>
      <w:r w:rsidRPr="008B565D">
        <w:rPr>
          <w:rStyle w:val="Hipervnculo"/>
          <w:rFonts w:cstheme="minorHAnsi"/>
          <w:color w:val="auto"/>
          <w:sz w:val="20"/>
          <w:szCs w:val="20"/>
          <w:u w:val="none"/>
          <w:shd w:val="clear" w:color="auto" w:fill="FFFFFF"/>
        </w:rPr>
        <w:t>inglés</w:t>
      </w:r>
      <w:r w:rsidR="00D420F3">
        <w:fldChar w:fldCharType="end"/>
      </w:r>
      <w:r>
        <w:rPr>
          <w:rFonts w:cstheme="minorHAnsi"/>
        </w:rPr>
        <w:t xml:space="preserve"> </w:t>
      </w:r>
      <w:r w:rsidRPr="008B565D">
        <w:rPr>
          <w:rFonts w:cstheme="minorHAnsi"/>
          <w:i/>
          <w:iCs/>
          <w:sz w:val="20"/>
          <w:szCs w:val="20"/>
          <w:shd w:val="clear" w:color="auto" w:fill="FFFFFF"/>
        </w:rPr>
        <w:t>cloud computing</w:t>
      </w:r>
      <w:r w:rsidRPr="008B565D">
        <w:rPr>
          <w:rFonts w:cstheme="minorHAnsi"/>
          <w:sz w:val="20"/>
          <w:szCs w:val="20"/>
          <w:shd w:val="clear" w:color="auto" w:fill="FFFFFF"/>
        </w:rPr>
        <w:t>, es un</w:t>
      </w:r>
      <w:r w:rsidRPr="008B565D">
        <w:rPr>
          <w:rStyle w:val="apple-converted-space"/>
          <w:rFonts w:cstheme="minorHAnsi"/>
          <w:sz w:val="20"/>
          <w:szCs w:val="20"/>
          <w:shd w:val="clear" w:color="auto" w:fill="FFFFFF"/>
        </w:rPr>
        <w:t> </w:t>
      </w:r>
      <w:r w:rsidR="00D420F3">
        <w:fldChar w:fldCharType="begin"/>
      </w:r>
      <w:r w:rsidR="00D420F3">
        <w:instrText>HYPERLINK "http://es.wikipedia.org/wiki/Paradigma_de_programaci%C3%B3n" \o "Paradigma de programación"</w:instrText>
      </w:r>
      <w:r w:rsidR="00D420F3">
        <w:fldChar w:fldCharType="separate"/>
      </w:r>
      <w:r w:rsidRPr="008B565D">
        <w:rPr>
          <w:rStyle w:val="Hipervnculo"/>
          <w:rFonts w:cstheme="minorHAnsi"/>
          <w:color w:val="auto"/>
          <w:sz w:val="20"/>
          <w:szCs w:val="20"/>
          <w:u w:val="none"/>
          <w:shd w:val="clear" w:color="auto" w:fill="FFFFFF"/>
        </w:rPr>
        <w:t>paradigma</w:t>
      </w:r>
      <w:r w:rsidR="00D420F3">
        <w:fldChar w:fldCharType="end"/>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que permite ofrecer</w:t>
      </w:r>
      <w:r>
        <w:rPr>
          <w:rFonts w:cstheme="minorHAnsi"/>
          <w:sz w:val="20"/>
          <w:szCs w:val="20"/>
          <w:shd w:val="clear" w:color="auto" w:fill="FFFFFF"/>
        </w:rPr>
        <w:t xml:space="preserve"> </w:t>
      </w:r>
      <w:r w:rsidR="00D420F3">
        <w:fldChar w:fldCharType="begin"/>
      </w:r>
      <w:r w:rsidR="00D420F3">
        <w:instrText>HYPERLINK "http://es.wikipedia.org/wiki/Servicio_Web" \o "Servicio Web"</w:instrText>
      </w:r>
      <w:r w:rsidR="00D420F3">
        <w:fldChar w:fldCharType="separate"/>
      </w:r>
      <w:r w:rsidRPr="008B565D">
        <w:rPr>
          <w:rStyle w:val="Hipervnculo"/>
          <w:rFonts w:cstheme="minorHAnsi"/>
          <w:color w:val="auto"/>
          <w:sz w:val="20"/>
          <w:szCs w:val="20"/>
          <w:u w:val="none"/>
          <w:shd w:val="clear" w:color="auto" w:fill="FFFFFF"/>
        </w:rPr>
        <w:t>servicios</w:t>
      </w:r>
      <w:r w:rsidR="00D420F3">
        <w:fldChar w:fldCharType="end"/>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de computación a través de</w:t>
      </w:r>
      <w:r w:rsidRPr="008B565D">
        <w:rPr>
          <w:rStyle w:val="apple-converted-space"/>
          <w:rFonts w:cstheme="minorHAnsi"/>
          <w:sz w:val="20"/>
          <w:szCs w:val="20"/>
          <w:shd w:val="clear" w:color="auto" w:fill="FFFFFF"/>
        </w:rPr>
        <w:t> </w:t>
      </w:r>
      <w:r w:rsidR="00D420F3">
        <w:fldChar w:fldCharType="begin"/>
      </w:r>
      <w:r w:rsidR="00D420F3">
        <w:instrText>HYPERLINK "http://es.wikipedia.org/wiki/Internet" \o "Internet"</w:instrText>
      </w:r>
      <w:r w:rsidR="00D420F3">
        <w:fldChar w:fldCharType="separate"/>
      </w:r>
      <w:r w:rsidRPr="008B565D">
        <w:rPr>
          <w:rStyle w:val="Hipervnculo"/>
          <w:rFonts w:cstheme="minorHAnsi"/>
          <w:color w:val="auto"/>
          <w:sz w:val="20"/>
          <w:szCs w:val="20"/>
          <w:u w:val="none"/>
          <w:shd w:val="clear" w:color="auto" w:fill="FFFFFF"/>
        </w:rPr>
        <w:t>Internet</w:t>
      </w:r>
      <w:r w:rsidR="00D420F3">
        <w:fldChar w:fldCharType="end"/>
      </w:r>
      <w:r w:rsidRPr="008B565D">
        <w:rPr>
          <w:rFonts w:cstheme="minorHAnsi"/>
          <w:sz w:val="20"/>
          <w:szCs w:val="20"/>
          <w:shd w:val="clear" w:color="auto" w:fill="FFFFFF"/>
        </w:rPr>
        <w:t>.</w:t>
      </w:r>
    </w:p>
    <w:p w:rsidR="008B565D" w:rsidRDefault="008B565D" w:rsidP="00F72C95">
      <w:pPr>
        <w:jc w:val="both"/>
        <w:rPr>
          <w:rFonts w:cstheme="minorHAnsi"/>
          <w:sz w:val="18"/>
          <w:szCs w:val="18"/>
          <w:shd w:val="clear" w:color="auto" w:fill="FFFFFF"/>
        </w:rPr>
        <w:pPrChange w:id="468" w:author="MRLaptop" w:date="2013-09-11T19:51:00Z">
          <w:pPr/>
        </w:pPrChange>
      </w:pPr>
      <w:bookmarkStart w:id="469" w:name="offline_def"/>
      <w:r w:rsidRPr="009A27FD">
        <w:rPr>
          <w:rFonts w:cstheme="minorHAnsi"/>
          <w:b/>
          <w:sz w:val="18"/>
          <w:szCs w:val="18"/>
          <w:shd w:val="clear" w:color="auto" w:fill="FFFFFF"/>
        </w:rPr>
        <w:t xml:space="preserve">Offline: </w:t>
      </w:r>
      <w:r w:rsidR="009A27FD">
        <w:rPr>
          <w:rFonts w:cstheme="minorHAnsi"/>
          <w:sz w:val="18"/>
          <w:szCs w:val="18"/>
          <w:shd w:val="clear" w:color="auto" w:fill="FFFFFF"/>
        </w:rPr>
        <w:t>concepto usado para denotar operaciones realizadas sin conexión a internet o sistema informático</w:t>
      </w:r>
      <w:bookmarkEnd w:id="469"/>
      <w:r w:rsidR="009A27FD">
        <w:rPr>
          <w:rFonts w:cstheme="minorHAnsi"/>
          <w:sz w:val="18"/>
          <w:szCs w:val="18"/>
          <w:shd w:val="clear" w:color="auto" w:fill="FFFFFF"/>
        </w:rPr>
        <w:t>.</w:t>
      </w:r>
    </w:p>
    <w:p w:rsidR="00811ABB" w:rsidRPr="00811ABB" w:rsidRDefault="00811ABB" w:rsidP="00F72C95">
      <w:pPr>
        <w:jc w:val="both"/>
        <w:rPr>
          <w:rFonts w:cstheme="minorHAnsi"/>
          <w:sz w:val="18"/>
          <w:szCs w:val="18"/>
          <w:shd w:val="clear" w:color="auto" w:fill="FFFFFF"/>
        </w:rPr>
        <w:pPrChange w:id="470" w:author="MRLaptop" w:date="2013-09-11T19:51:00Z">
          <w:pPr/>
        </w:pPrChange>
      </w:pPr>
      <w:bookmarkStart w:id="471" w:name="pdf_def"/>
      <w:r w:rsidRPr="00811ABB">
        <w:rPr>
          <w:rFonts w:cstheme="minorHAnsi"/>
          <w:b/>
          <w:sz w:val="18"/>
          <w:szCs w:val="18"/>
          <w:shd w:val="clear" w:color="auto" w:fill="FFFFFF"/>
        </w:rPr>
        <w:t>PDF:</w:t>
      </w:r>
      <w:r w:rsidRPr="00811ABB">
        <w:rPr>
          <w:rFonts w:cstheme="minorHAnsi"/>
          <w:sz w:val="18"/>
          <w:szCs w:val="18"/>
          <w:shd w:val="clear" w:color="auto" w:fill="FFFFFF"/>
        </w:rPr>
        <w:t xml:space="preserve"> </w:t>
      </w:r>
      <w:r w:rsidR="00D420F3">
        <w:fldChar w:fldCharType="begin"/>
      </w:r>
      <w:r w:rsidR="00D420F3">
        <w:instrText>HYPERLINK "http://es.wikipedia.org/wiki/Formato_de_almacenamiento" \o "Formato de almacenamiento"</w:instrText>
      </w:r>
      <w:r w:rsidR="00D420F3">
        <w:fldChar w:fldCharType="separate"/>
      </w:r>
      <w:r w:rsidRPr="00811ABB">
        <w:rPr>
          <w:rStyle w:val="Hipervnculo"/>
          <w:rFonts w:cstheme="minorHAnsi"/>
          <w:color w:val="auto"/>
          <w:sz w:val="18"/>
          <w:szCs w:val="18"/>
          <w:u w:val="none"/>
          <w:shd w:val="clear" w:color="auto" w:fill="FFFFFF"/>
        </w:rPr>
        <w:t>formato de almacenamiento</w:t>
      </w:r>
      <w:r w:rsidR="00D420F3">
        <w:fldChar w:fldCharType="end"/>
      </w:r>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de documentos digitales independiente de plataformas de software o hardware.</w:t>
      </w:r>
    </w:p>
    <w:p w:rsidR="00811ABB" w:rsidRPr="00811ABB" w:rsidRDefault="00811ABB" w:rsidP="00F72C95">
      <w:pPr>
        <w:jc w:val="both"/>
        <w:rPr>
          <w:rFonts w:cstheme="minorHAnsi"/>
          <w:sz w:val="18"/>
          <w:szCs w:val="18"/>
          <w:shd w:val="clear" w:color="auto" w:fill="FFFFFF"/>
        </w:rPr>
        <w:pPrChange w:id="472" w:author="MRLaptop" w:date="2013-09-11T19:51:00Z">
          <w:pPr/>
        </w:pPrChange>
      </w:pPr>
      <w:bookmarkStart w:id="473" w:name="epub_def"/>
      <w:r w:rsidRPr="00811ABB">
        <w:rPr>
          <w:rFonts w:cstheme="minorHAnsi"/>
          <w:b/>
          <w:sz w:val="18"/>
          <w:szCs w:val="18"/>
          <w:shd w:val="clear" w:color="auto" w:fill="FFFFFF"/>
        </w:rPr>
        <w:t>ePub:</w:t>
      </w:r>
      <w:r w:rsidRPr="00811ABB">
        <w:rPr>
          <w:rFonts w:cstheme="minorHAnsi"/>
          <w:sz w:val="18"/>
          <w:szCs w:val="18"/>
          <w:shd w:val="clear" w:color="auto" w:fill="FFFFFF"/>
        </w:rPr>
        <w:t xml:space="preserve"> formato redimensionable de</w:t>
      </w:r>
      <w:r w:rsidRPr="00811ABB">
        <w:rPr>
          <w:rStyle w:val="apple-converted-space"/>
          <w:rFonts w:cstheme="minorHAnsi"/>
          <w:sz w:val="18"/>
          <w:szCs w:val="18"/>
          <w:shd w:val="clear" w:color="auto" w:fill="FFFFFF"/>
        </w:rPr>
        <w:t> </w:t>
      </w:r>
      <w:r w:rsidR="00D420F3">
        <w:fldChar w:fldCharType="begin"/>
      </w:r>
      <w:r w:rsidR="00D420F3">
        <w:instrText>HYPERLINK "http://es.wikipedia.org/wiki/C%C3%B3digo_abierto" \o "Código abierto"</w:instrText>
      </w:r>
      <w:r w:rsidR="00D420F3">
        <w:fldChar w:fldCharType="separate"/>
      </w:r>
      <w:r w:rsidRPr="00811ABB">
        <w:rPr>
          <w:rStyle w:val="Hipervnculo"/>
          <w:rFonts w:cstheme="minorHAnsi"/>
          <w:color w:val="auto"/>
          <w:sz w:val="18"/>
          <w:szCs w:val="18"/>
          <w:u w:val="none"/>
          <w:shd w:val="clear" w:color="auto" w:fill="FFFFFF"/>
        </w:rPr>
        <w:t>código abierto</w:t>
      </w:r>
      <w:r w:rsidR="00D420F3">
        <w:fldChar w:fldCharType="end"/>
      </w:r>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 xml:space="preserve">para leer textos e </w:t>
      </w:r>
      <w:r>
        <w:rPr>
          <w:rFonts w:cstheme="minorHAnsi"/>
          <w:sz w:val="18"/>
          <w:szCs w:val="18"/>
          <w:shd w:val="clear" w:color="auto" w:fill="FFFFFF"/>
        </w:rPr>
        <w:t>imágenes.</w:t>
      </w:r>
    </w:p>
    <w:p w:rsidR="00811ABB" w:rsidRPr="007A293E" w:rsidRDefault="007A293E" w:rsidP="00F72C95">
      <w:pPr>
        <w:jc w:val="both"/>
        <w:rPr>
          <w:rFonts w:cstheme="minorHAnsi"/>
          <w:sz w:val="18"/>
          <w:szCs w:val="18"/>
          <w:shd w:val="clear" w:color="auto" w:fill="FFFFFF"/>
        </w:rPr>
        <w:pPrChange w:id="474" w:author="MRLaptop" w:date="2013-09-11T19:51:00Z">
          <w:pPr/>
        </w:pPrChange>
      </w:pPr>
      <w:bookmarkStart w:id="475" w:name="deploy_desc_def"/>
      <w:bookmarkEnd w:id="471"/>
      <w:bookmarkEnd w:id="473"/>
      <w:r w:rsidRPr="007A293E">
        <w:rPr>
          <w:rStyle w:val="apple-converted-space"/>
          <w:rFonts w:cstheme="minorHAnsi"/>
          <w:b/>
          <w:color w:val="000000"/>
          <w:sz w:val="18"/>
          <w:szCs w:val="18"/>
          <w:shd w:val="clear" w:color="auto" w:fill="FFFFFF"/>
        </w:rPr>
        <w:t>Descriptor de deploy</w:t>
      </w:r>
      <w:r w:rsidRPr="007A293E">
        <w:rPr>
          <w:rStyle w:val="apple-converted-space"/>
          <w:rFonts w:cstheme="minorHAnsi"/>
          <w:color w:val="000000"/>
          <w:sz w:val="18"/>
          <w:szCs w:val="18"/>
          <w:shd w:val="clear" w:color="auto" w:fill="FFFFFF"/>
        </w:rPr>
        <w:t xml:space="preserve">: </w:t>
      </w:r>
      <w:r w:rsidRPr="007A293E">
        <w:rPr>
          <w:rFonts w:cstheme="minorHAnsi"/>
          <w:color w:val="000000"/>
          <w:sz w:val="18"/>
          <w:szCs w:val="18"/>
          <w:shd w:val="clear" w:color="auto" w:fill="FFFFFF"/>
        </w:rPr>
        <w:t xml:space="preserve">componente de </w:t>
      </w:r>
      <w:r w:rsidRPr="007A293E">
        <w:rPr>
          <w:rFonts w:cstheme="minorHAnsi"/>
          <w:sz w:val="18"/>
          <w:szCs w:val="18"/>
          <w:shd w:val="clear" w:color="auto" w:fill="FFFFFF"/>
        </w:rPr>
        <w:t>aplicaciones</w:t>
      </w:r>
      <w:r w:rsidRPr="007A293E">
        <w:rPr>
          <w:rStyle w:val="apple-converted-space"/>
          <w:rFonts w:cstheme="minorHAnsi"/>
          <w:sz w:val="18"/>
          <w:szCs w:val="18"/>
          <w:shd w:val="clear" w:color="auto" w:fill="FFFFFF"/>
        </w:rPr>
        <w:t> </w:t>
      </w:r>
      <w:r w:rsidR="00D420F3">
        <w:fldChar w:fldCharType="begin"/>
      </w:r>
      <w:r w:rsidR="00D420F3">
        <w:instrText>HYPERLINK "http://es.wikipedia.org/wiki/J2EE" \o "J2EE"</w:instrText>
      </w:r>
      <w:r w:rsidR="00D420F3">
        <w:fldChar w:fldCharType="separate"/>
      </w:r>
      <w:r w:rsidRPr="007A293E">
        <w:rPr>
          <w:rStyle w:val="Hipervnculo"/>
          <w:rFonts w:cstheme="minorHAnsi"/>
          <w:color w:val="auto"/>
          <w:sz w:val="18"/>
          <w:szCs w:val="18"/>
          <w:u w:val="none"/>
          <w:shd w:val="clear" w:color="auto" w:fill="FFFFFF"/>
        </w:rPr>
        <w:t>J2EE</w:t>
      </w:r>
      <w:r w:rsidR="00D420F3">
        <w:fldChar w:fldCharType="end"/>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que describe cómo se debe desplegar (o implantar) una aplicación web.</w:t>
      </w:r>
    </w:p>
    <w:p w:rsidR="007A293E" w:rsidRDefault="007A293E" w:rsidP="00F72C95">
      <w:pPr>
        <w:jc w:val="both"/>
        <w:rPr>
          <w:rFonts w:cstheme="minorHAnsi"/>
          <w:color w:val="000000"/>
          <w:sz w:val="18"/>
          <w:szCs w:val="18"/>
          <w:shd w:val="clear" w:color="auto" w:fill="FFFFFF"/>
        </w:rPr>
        <w:pPrChange w:id="476" w:author="MRLaptop" w:date="2013-09-11T19:51:00Z">
          <w:pPr/>
        </w:pPrChange>
      </w:pPr>
      <w:bookmarkStart w:id="477" w:name="app_serv_def"/>
      <w:r w:rsidRPr="007A293E">
        <w:rPr>
          <w:rFonts w:cstheme="minorHAnsi"/>
          <w:b/>
          <w:color w:val="000000"/>
          <w:sz w:val="18"/>
          <w:szCs w:val="18"/>
          <w:shd w:val="clear" w:color="auto" w:fill="FFFFFF"/>
        </w:rPr>
        <w:t>Servidor de aplicaciones</w:t>
      </w:r>
      <w:r>
        <w:rPr>
          <w:rFonts w:cstheme="minorHAnsi"/>
          <w:b/>
          <w:color w:val="000000"/>
          <w:sz w:val="18"/>
          <w:szCs w:val="18"/>
          <w:shd w:val="clear" w:color="auto" w:fill="FFFFFF"/>
        </w:rPr>
        <w:t xml:space="preserve">: </w:t>
      </w:r>
      <w:r w:rsidRPr="007A293E">
        <w:rPr>
          <w:rFonts w:cstheme="minorHAnsi"/>
          <w:color w:val="000000"/>
          <w:sz w:val="18"/>
          <w:szCs w:val="18"/>
          <w:shd w:val="clear" w:color="auto" w:fill="FFFFFF"/>
        </w:rPr>
        <w:t>dispositivo de software que proporciona servicios de aplicación a las computadoras cliente</w:t>
      </w:r>
      <w:r>
        <w:rPr>
          <w:rFonts w:cstheme="minorHAnsi"/>
          <w:color w:val="000000"/>
          <w:sz w:val="18"/>
          <w:szCs w:val="18"/>
          <w:shd w:val="clear" w:color="auto" w:fill="FFFFFF"/>
        </w:rPr>
        <w:t>.</w:t>
      </w:r>
    </w:p>
    <w:p w:rsidR="007A293E" w:rsidRDefault="007A293E" w:rsidP="00F72C95">
      <w:pPr>
        <w:jc w:val="both"/>
        <w:rPr>
          <w:rFonts w:cstheme="minorHAnsi"/>
          <w:sz w:val="18"/>
          <w:szCs w:val="18"/>
          <w:shd w:val="clear" w:color="auto" w:fill="FFFFFF"/>
        </w:rPr>
        <w:pPrChange w:id="478" w:author="MRLaptop" w:date="2013-09-11T19:51:00Z">
          <w:pPr/>
        </w:pPrChange>
      </w:pPr>
      <w:bookmarkStart w:id="479" w:name="lookup_def"/>
      <w:r w:rsidRPr="007A293E">
        <w:rPr>
          <w:rFonts w:cstheme="minorHAnsi"/>
          <w:b/>
          <w:sz w:val="18"/>
          <w:szCs w:val="18"/>
          <w:shd w:val="clear" w:color="auto" w:fill="FFFFFF"/>
        </w:rPr>
        <w:t>Lookup:</w:t>
      </w:r>
      <w:r w:rsidRPr="007A293E">
        <w:rPr>
          <w:rFonts w:ascii="Arial" w:hAnsi="Arial" w:cs="Arial"/>
          <w:sz w:val="20"/>
          <w:szCs w:val="20"/>
          <w:shd w:val="clear" w:color="auto" w:fill="FFFFFF"/>
        </w:rPr>
        <w:t xml:space="preserve"> </w:t>
      </w:r>
      <w:r w:rsidRPr="007A293E">
        <w:rPr>
          <w:rStyle w:val="apple-converted-space"/>
          <w:rFonts w:ascii="Arial" w:hAnsi="Arial" w:cs="Arial"/>
          <w:sz w:val="20"/>
          <w:szCs w:val="20"/>
          <w:shd w:val="clear" w:color="auto" w:fill="FFFFFF"/>
        </w:rPr>
        <w:t> </w:t>
      </w:r>
      <w:r w:rsidRPr="007A293E">
        <w:rPr>
          <w:rFonts w:cstheme="minorHAnsi"/>
          <w:sz w:val="18"/>
          <w:szCs w:val="18"/>
          <w:shd w:val="clear" w:color="auto" w:fill="FFFFFF"/>
        </w:rPr>
        <w:t>mecanismo ofrecido por</w:t>
      </w:r>
      <w:r w:rsidRPr="007A293E">
        <w:rPr>
          <w:rStyle w:val="apple-converted-space"/>
          <w:rFonts w:cstheme="minorHAnsi"/>
          <w:sz w:val="18"/>
          <w:szCs w:val="18"/>
          <w:shd w:val="clear" w:color="auto" w:fill="FFFFFF"/>
        </w:rPr>
        <w:t> </w:t>
      </w:r>
      <w:r w:rsidR="00D420F3">
        <w:fldChar w:fldCharType="begin"/>
      </w:r>
      <w:r w:rsidR="00D420F3">
        <w:instrText>HYPERLINK "http://es.wikipedia.org/wiki/Lenguaje_de_programaci%C3%B3n_Java" \o "Lenguaje de programación Java"</w:instrText>
      </w:r>
      <w:r w:rsidR="00D420F3">
        <w:fldChar w:fldCharType="separate"/>
      </w:r>
      <w:r w:rsidRPr="007A293E">
        <w:rPr>
          <w:rStyle w:val="Hipervnculo"/>
          <w:rFonts w:cstheme="minorHAnsi"/>
          <w:color w:val="auto"/>
          <w:sz w:val="18"/>
          <w:szCs w:val="18"/>
          <w:u w:val="none"/>
          <w:shd w:val="clear" w:color="auto" w:fill="FFFFFF"/>
        </w:rPr>
        <w:t>Java</w:t>
      </w:r>
      <w:r w:rsidR="00D420F3">
        <w:fldChar w:fldCharType="end"/>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para instanciar un</w:t>
      </w:r>
      <w:r w:rsidRPr="007A293E">
        <w:rPr>
          <w:rFonts w:cstheme="minorHAnsi"/>
          <w:sz w:val="18"/>
          <w:szCs w:val="18"/>
        </w:rPr>
        <w:t>a clase</w:t>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de manera remota.</w:t>
      </w:r>
    </w:p>
    <w:p w:rsidR="007A293E" w:rsidRPr="007A293E" w:rsidRDefault="007A293E" w:rsidP="00F72C95">
      <w:pPr>
        <w:jc w:val="both"/>
        <w:rPr>
          <w:rFonts w:cstheme="minorHAnsi"/>
          <w:b/>
          <w:sz w:val="18"/>
          <w:szCs w:val="18"/>
        </w:rPr>
        <w:pPrChange w:id="480" w:author="MRLaptop" w:date="2013-09-11T19:51:00Z">
          <w:pPr/>
        </w:pPrChange>
      </w:pPr>
      <w:bookmarkStart w:id="481" w:name="ide_desa_def"/>
      <w:r w:rsidRPr="007A293E">
        <w:rPr>
          <w:rFonts w:cstheme="minorHAnsi"/>
          <w:b/>
          <w:sz w:val="18"/>
          <w:szCs w:val="18"/>
          <w:shd w:val="clear" w:color="auto" w:fill="FFFFFF"/>
        </w:rPr>
        <w:t>IDE:</w:t>
      </w:r>
      <w:r w:rsidRPr="007A293E">
        <w:rPr>
          <w:rFonts w:cstheme="minorHAnsi"/>
          <w:sz w:val="18"/>
          <w:szCs w:val="18"/>
          <w:shd w:val="clear" w:color="auto" w:fill="FFFFFF"/>
        </w:rPr>
        <w:t xml:space="preserve"> (o entorno de desarrollo integrado) </w:t>
      </w:r>
      <w:r w:rsidRPr="007A293E">
        <w:rPr>
          <w:rStyle w:val="apple-converted-space"/>
          <w:rFonts w:cstheme="minorHAnsi"/>
          <w:sz w:val="18"/>
          <w:szCs w:val="18"/>
          <w:shd w:val="clear" w:color="auto" w:fill="FFFFFF"/>
        </w:rPr>
        <w:t> </w:t>
      </w:r>
      <w:r w:rsidR="00D420F3">
        <w:fldChar w:fldCharType="begin"/>
      </w:r>
      <w:r w:rsidR="00D420F3">
        <w:instrText>HYPERLINK "http://es.wikipedia.org/wiki/Programa_inform%C3%A1tico" \o "Programa informático"</w:instrText>
      </w:r>
      <w:r w:rsidR="00D420F3">
        <w:fldChar w:fldCharType="separate"/>
      </w:r>
      <w:r w:rsidRPr="007A293E">
        <w:rPr>
          <w:rStyle w:val="Hipervnculo"/>
          <w:rFonts w:cstheme="minorHAnsi"/>
          <w:color w:val="auto"/>
          <w:sz w:val="18"/>
          <w:szCs w:val="18"/>
          <w:u w:val="none"/>
          <w:shd w:val="clear" w:color="auto" w:fill="FFFFFF"/>
        </w:rPr>
        <w:t>programa informático</w:t>
      </w:r>
      <w:r w:rsidR="00D420F3">
        <w:fldChar w:fldCharType="end"/>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compuesto por un conjunto de herramientas de</w:t>
      </w:r>
      <w:r w:rsidRPr="007A293E">
        <w:rPr>
          <w:rStyle w:val="apple-converted-space"/>
          <w:rFonts w:cstheme="minorHAnsi"/>
          <w:sz w:val="18"/>
          <w:szCs w:val="18"/>
          <w:shd w:val="clear" w:color="auto" w:fill="FFFFFF"/>
        </w:rPr>
        <w:t> </w:t>
      </w:r>
      <w:r w:rsidR="00D420F3">
        <w:fldChar w:fldCharType="begin"/>
      </w:r>
      <w:r w:rsidR="00D420F3">
        <w:instrText>HYPERLINK "http://es.wikipedia.org/wiki/Programaci%C3%B3n" \o "Programación"</w:instrText>
      </w:r>
      <w:r w:rsidR="00D420F3">
        <w:fldChar w:fldCharType="separate"/>
      </w:r>
      <w:r w:rsidRPr="007A293E">
        <w:rPr>
          <w:rStyle w:val="Hipervnculo"/>
          <w:rFonts w:cstheme="minorHAnsi"/>
          <w:color w:val="auto"/>
          <w:sz w:val="18"/>
          <w:szCs w:val="18"/>
          <w:u w:val="none"/>
          <w:shd w:val="clear" w:color="auto" w:fill="FFFFFF"/>
        </w:rPr>
        <w:t>programación</w:t>
      </w:r>
      <w:r w:rsidR="00D420F3">
        <w:fldChar w:fldCharType="end"/>
      </w:r>
      <w:r>
        <w:rPr>
          <w:rFonts w:cstheme="minorHAnsi"/>
          <w:sz w:val="18"/>
          <w:szCs w:val="18"/>
        </w:rPr>
        <w:t>.</w:t>
      </w:r>
    </w:p>
    <w:bookmarkEnd w:id="481" w:displacedByCustomXml="next"/>
    <w:bookmarkEnd w:id="479" w:displacedByCustomXml="next"/>
    <w:bookmarkEnd w:id="477" w:displacedByCustomXml="next"/>
    <w:bookmarkEnd w:id="475" w:displacedByCustomXml="next"/>
    <w:bookmarkEnd w:id="467" w:displacedByCustomXml="next"/>
    <w:bookmarkEnd w:id="447"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F72C95">
          <w:pPr>
            <w:pStyle w:val="Ttulo1"/>
            <w:numPr>
              <w:ilvl w:val="0"/>
              <w:numId w:val="0"/>
            </w:numPr>
            <w:ind w:left="720" w:hanging="360"/>
            <w:jc w:val="both"/>
            <w:pPrChange w:id="482" w:author="MRLaptop" w:date="2013-09-11T19:51:00Z">
              <w:pPr>
                <w:pStyle w:val="Ttulo1"/>
                <w:numPr>
                  <w:numId w:val="0"/>
                </w:numPr>
                <w:ind w:left="720" w:hanging="360"/>
              </w:pPr>
            </w:pPrChange>
          </w:pPr>
        </w:p>
        <w:p w:rsidR="00DB049F" w:rsidRDefault="00400D3F" w:rsidP="00F72C95">
          <w:pPr>
            <w:pStyle w:val="Ttulo2"/>
            <w:numPr>
              <w:ilvl w:val="0"/>
              <w:numId w:val="5"/>
            </w:numPr>
            <w:jc w:val="both"/>
            <w:pPrChange w:id="483" w:author="MRLaptop" w:date="2013-09-11T19:51:00Z">
              <w:pPr>
                <w:pStyle w:val="Ttulo2"/>
                <w:numPr>
                  <w:ilvl w:val="0"/>
                  <w:numId w:val="5"/>
                </w:numPr>
                <w:ind w:left="360" w:hanging="360"/>
              </w:pPr>
            </w:pPrChange>
          </w:pPr>
          <w:bookmarkStart w:id="484" w:name="_Toc366690023"/>
          <w:r>
            <w:t>Referencias</w:t>
          </w:r>
          <w:bookmarkEnd w:id="484"/>
        </w:p>
        <w:p w:rsidR="00400D3F" w:rsidRPr="00400D3F" w:rsidRDefault="00400D3F" w:rsidP="00F72C95">
          <w:pPr>
            <w:jc w:val="both"/>
            <w:pPrChange w:id="485" w:author="MRLaptop" w:date="2013-09-11T19:51:00Z">
              <w:pPr/>
            </w:pPrChange>
          </w:pPr>
        </w:p>
        <w:p w:rsidR="00634CDC" w:rsidRDefault="00D420F3" w:rsidP="00F72C95">
          <w:pPr>
            <w:pStyle w:val="Bibliografa"/>
            <w:jc w:val="both"/>
            <w:rPr>
              <w:noProof/>
            </w:rPr>
            <w:pPrChange w:id="486" w:author="MRLaptop" w:date="2013-09-11T19:51:00Z">
              <w:pPr>
                <w:pStyle w:val="Bibliografa"/>
              </w:pPr>
            </w:pPrChange>
          </w:pPr>
          <w:r w:rsidRPr="00D420F3">
            <w:fldChar w:fldCharType="begin"/>
          </w:r>
          <w:r w:rsidR="00202587">
            <w:instrText xml:space="preserve"> BIBLIOGRAPHY  \l 3082 </w:instrText>
          </w:r>
          <w:r w:rsidRPr="00D420F3">
            <w:fldChar w:fldCharType="separate"/>
          </w:r>
          <w:r w:rsidR="00634CDC">
            <w:rPr>
              <w:noProof/>
            </w:rPr>
            <w:t xml:space="preserve">1. </w:t>
          </w:r>
          <w:r w:rsidR="00634CDC">
            <w:rPr>
              <w:i/>
              <w:iCs/>
              <w:noProof/>
            </w:rPr>
            <w:t xml:space="preserve">Comunicación de la comisión de las comunidades europeas. </w:t>
          </w:r>
          <w:r w:rsidR="00634CDC">
            <w:rPr>
              <w:b/>
              <w:bCs/>
              <w:noProof/>
            </w:rPr>
            <w:t>Comisión de las Comunidades Europeas.</w:t>
          </w:r>
          <w:r w:rsidR="00634CDC">
            <w:rPr>
              <w:noProof/>
            </w:rPr>
            <w:t xml:space="preserve"> Bruselas, : s.n., 1997. [COM (97) 157 final.</w:t>
          </w:r>
        </w:p>
        <w:p w:rsidR="00634CDC" w:rsidRDefault="00634CDC" w:rsidP="00F72C95">
          <w:pPr>
            <w:pStyle w:val="Bibliografa"/>
            <w:jc w:val="both"/>
            <w:rPr>
              <w:noProof/>
            </w:rPr>
            <w:pPrChange w:id="487" w:author="MRLaptop" w:date="2013-09-11T19:51:00Z">
              <w:pPr>
                <w:pStyle w:val="Bibliografa"/>
              </w:pPr>
            </w:pPrChange>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634CDC" w:rsidRDefault="00634CDC" w:rsidP="00F72C95">
          <w:pPr>
            <w:pStyle w:val="Bibliografa"/>
            <w:jc w:val="both"/>
            <w:rPr>
              <w:noProof/>
            </w:rPr>
            <w:pPrChange w:id="488" w:author="MRLaptop" w:date="2013-09-11T19:51:00Z">
              <w:pPr>
                <w:pStyle w:val="Bibliografa"/>
              </w:pPr>
            </w:pPrChange>
          </w:pPr>
          <w:r>
            <w:rPr>
              <w:noProof/>
            </w:rPr>
            <w:t xml:space="preserve">3. </w:t>
          </w:r>
          <w:r>
            <w:rPr>
              <w:b/>
              <w:bCs/>
              <w:noProof/>
            </w:rPr>
            <w:t>Tienda Inglesa.</w:t>
          </w:r>
          <w:r>
            <w:rPr>
              <w:noProof/>
            </w:rPr>
            <w:t xml:space="preserve"> Tienda Inglesa. [En línea] [Citado el: 10 de Septiembre de 2013.] http://www.tinglesa.com.uy/.</w:t>
          </w:r>
        </w:p>
        <w:p w:rsidR="00634CDC" w:rsidRDefault="00634CDC" w:rsidP="00F72C95">
          <w:pPr>
            <w:pStyle w:val="Bibliografa"/>
            <w:jc w:val="both"/>
            <w:rPr>
              <w:noProof/>
            </w:rPr>
            <w:pPrChange w:id="489" w:author="MRLaptop" w:date="2013-09-11T19:51:00Z">
              <w:pPr>
                <w:pStyle w:val="Bibliografa"/>
              </w:pPr>
            </w:pPrChange>
          </w:pPr>
          <w:r>
            <w:rPr>
              <w:noProof/>
            </w:rPr>
            <w:t xml:space="preserve">4. </w:t>
          </w:r>
          <w:r>
            <w:rPr>
              <w:b/>
              <w:bCs/>
              <w:noProof/>
            </w:rPr>
            <w:t>Buquebus.</w:t>
          </w:r>
          <w:r>
            <w:rPr>
              <w:noProof/>
            </w:rPr>
            <w:t xml:space="preserve"> Buquebus. [En línea] [Citado el: 10 de Septiembre de 2013.] http://www.buquebus.com.uy/BQBWebV2/web/Home?gclid=CN_xna2oxLkCFXRp7Aod714AnQ.</w:t>
          </w:r>
        </w:p>
        <w:p w:rsidR="00634CDC" w:rsidRDefault="00634CDC" w:rsidP="00F72C95">
          <w:pPr>
            <w:pStyle w:val="Bibliografa"/>
            <w:jc w:val="both"/>
            <w:rPr>
              <w:noProof/>
            </w:rPr>
            <w:pPrChange w:id="490" w:author="MRLaptop" w:date="2013-09-11T19:51:00Z">
              <w:pPr>
                <w:pStyle w:val="Bibliografa"/>
              </w:pPr>
            </w:pPrChange>
          </w:pPr>
          <w:r>
            <w:rPr>
              <w:noProof/>
            </w:rPr>
            <w:t xml:space="preserve">5. </w:t>
          </w:r>
          <w:r>
            <w:rPr>
              <w:b/>
              <w:bCs/>
              <w:noProof/>
            </w:rPr>
            <w:t>Pedidos Ya.</w:t>
          </w:r>
          <w:r>
            <w:rPr>
              <w:noProof/>
            </w:rPr>
            <w:t xml:space="preserve"> PedidosYa! [En línea] http://www.pedidosya.com.uy/.</w:t>
          </w:r>
        </w:p>
        <w:p w:rsidR="00634CDC" w:rsidRDefault="00634CDC" w:rsidP="00F72C95">
          <w:pPr>
            <w:pStyle w:val="Bibliografa"/>
            <w:jc w:val="both"/>
            <w:rPr>
              <w:noProof/>
            </w:rPr>
            <w:pPrChange w:id="491" w:author="MRLaptop" w:date="2013-09-11T19:51:00Z">
              <w:pPr>
                <w:pStyle w:val="Bibliografa"/>
              </w:pPr>
            </w:pPrChange>
          </w:pPr>
          <w:r>
            <w:rPr>
              <w:noProof/>
            </w:rPr>
            <w:t xml:space="preserve">6. </w:t>
          </w:r>
          <w:r>
            <w:rPr>
              <w:b/>
              <w:bCs/>
              <w:noProof/>
            </w:rPr>
            <w:t>Micropagos.</w:t>
          </w:r>
          <w:r>
            <w:rPr>
              <w:noProof/>
            </w:rPr>
            <w:t xml:space="preserve"> Micropagos. [En línea] [Citado el: 10 de Septiembre de 2013.] http://www.micropagos.com.uy/.</w:t>
          </w:r>
        </w:p>
        <w:p w:rsidR="00634CDC" w:rsidRDefault="00634CDC" w:rsidP="00F72C95">
          <w:pPr>
            <w:pStyle w:val="Bibliografa"/>
            <w:jc w:val="both"/>
            <w:rPr>
              <w:noProof/>
            </w:rPr>
            <w:pPrChange w:id="492" w:author="MRLaptop" w:date="2013-09-11T19:51:00Z">
              <w:pPr>
                <w:pStyle w:val="Bibliografa"/>
              </w:pPr>
            </w:pPrChange>
          </w:pPr>
          <w:r>
            <w:rPr>
              <w:noProof/>
            </w:rPr>
            <w:t xml:space="preserve">7. </w:t>
          </w:r>
          <w:r>
            <w:rPr>
              <w:b/>
              <w:bCs/>
              <w:noProof/>
            </w:rPr>
            <w:t>Woow.</w:t>
          </w:r>
          <w:r>
            <w:rPr>
              <w:noProof/>
            </w:rPr>
            <w:t xml:space="preserve"> Woow. [En línea] [Citado el: 10 de Septiembre de 2013.] http://www.woow.com.uy/.</w:t>
          </w:r>
        </w:p>
        <w:p w:rsidR="00634CDC" w:rsidRDefault="00634CDC" w:rsidP="00F72C95">
          <w:pPr>
            <w:pStyle w:val="Bibliografa"/>
            <w:jc w:val="both"/>
            <w:rPr>
              <w:noProof/>
            </w:rPr>
            <w:pPrChange w:id="493" w:author="MRLaptop" w:date="2013-09-11T19:51:00Z">
              <w:pPr>
                <w:pStyle w:val="Bibliografa"/>
              </w:pPr>
            </w:pPrChange>
          </w:pPr>
          <w:r>
            <w:rPr>
              <w:noProof/>
            </w:rPr>
            <w:t xml:space="preserve">8. </w:t>
          </w:r>
          <w:r>
            <w:rPr>
              <w:b/>
              <w:bCs/>
              <w:noProof/>
            </w:rPr>
            <w:t>CUTI.</w:t>
          </w:r>
          <w:r>
            <w:rPr>
              <w:noProof/>
            </w:rPr>
            <w:t xml:space="preserve"> Cámara Uruguaya de Tecnologías de la Información. [En línea] [Citado el: 10 de Septiembre de 2013.] http://www.cuti.org.uy/.</w:t>
          </w:r>
        </w:p>
        <w:p w:rsidR="00634CDC" w:rsidRDefault="00634CDC" w:rsidP="00F72C95">
          <w:pPr>
            <w:pStyle w:val="Bibliografa"/>
            <w:jc w:val="both"/>
            <w:rPr>
              <w:noProof/>
            </w:rPr>
            <w:pPrChange w:id="494" w:author="MRLaptop" w:date="2013-09-11T19:51:00Z">
              <w:pPr>
                <w:pStyle w:val="Bibliografa"/>
              </w:pPr>
            </w:pPrChange>
          </w:pPr>
          <w:r>
            <w:rPr>
              <w:noProof/>
            </w:rPr>
            <w:lastRenderedPageBreak/>
            <w:t>9. Amazon. [En línea] [Citado el: 5 de Septiembre de 2013.] http://www.amazon.com/.</w:t>
          </w:r>
        </w:p>
        <w:p w:rsidR="00634CDC" w:rsidRDefault="00634CDC" w:rsidP="00F72C95">
          <w:pPr>
            <w:pStyle w:val="Bibliografa"/>
            <w:jc w:val="both"/>
            <w:rPr>
              <w:noProof/>
            </w:rPr>
            <w:pPrChange w:id="495" w:author="MRLaptop" w:date="2013-09-11T19:51:00Z">
              <w:pPr>
                <w:pStyle w:val="Bibliografa"/>
              </w:pPr>
            </w:pPrChange>
          </w:pPr>
          <w:r>
            <w:rPr>
              <w:noProof/>
            </w:rPr>
            <w:t xml:space="preserve">10. </w:t>
          </w:r>
          <w:r>
            <w:rPr>
              <w:b/>
              <w:bCs/>
              <w:noProof/>
            </w:rPr>
            <w:t>Academy of Achievement.</w:t>
          </w:r>
          <w:r>
            <w:rPr>
              <w:noProof/>
            </w:rPr>
            <w:t xml:space="preserve"> Academy of Achievement. [En línea] [Citado el: 05 de Septiembre de 2013.] http://www.achievement.org/autodoc/page/bez0bio-1.</w:t>
          </w:r>
        </w:p>
        <w:p w:rsidR="00634CDC" w:rsidRDefault="00634CDC" w:rsidP="00F72C95">
          <w:pPr>
            <w:pStyle w:val="Bibliografa"/>
            <w:jc w:val="both"/>
            <w:rPr>
              <w:noProof/>
            </w:rPr>
            <w:pPrChange w:id="496" w:author="MRLaptop" w:date="2013-09-11T19:51:00Z">
              <w:pPr>
                <w:pStyle w:val="Bibliografa"/>
              </w:pPr>
            </w:pPrChange>
          </w:pPr>
          <w:r>
            <w:rPr>
              <w:noProof/>
            </w:rPr>
            <w:t xml:space="preserve">11.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634CDC" w:rsidRDefault="00634CDC" w:rsidP="00F72C95">
          <w:pPr>
            <w:pStyle w:val="Bibliografa"/>
            <w:jc w:val="both"/>
            <w:rPr>
              <w:noProof/>
            </w:rPr>
            <w:pPrChange w:id="497" w:author="MRLaptop" w:date="2013-09-11T19:51:00Z">
              <w:pPr>
                <w:pStyle w:val="Bibliografa"/>
              </w:pPr>
            </w:pPrChange>
          </w:pPr>
          <w:r>
            <w:rPr>
              <w:noProof/>
            </w:rPr>
            <w:t xml:space="preserve">12. </w:t>
          </w:r>
          <w:r>
            <w:rPr>
              <w:b/>
              <w:bCs/>
              <w:noProof/>
            </w:rPr>
            <w:t>Hitachi ID Systems.</w:t>
          </w:r>
          <w:r>
            <w:rPr>
              <w:noProof/>
            </w:rPr>
            <w:t xml:space="preserve"> Definition of Firewall. [En línea] [Citado el: 10 de Septiembre de 2013.] http://hitachi-id.com/concepts/firewall.html.</w:t>
          </w:r>
        </w:p>
        <w:p w:rsidR="00634CDC" w:rsidRDefault="00634CDC" w:rsidP="00F72C95">
          <w:pPr>
            <w:pStyle w:val="Bibliografa"/>
            <w:jc w:val="both"/>
            <w:rPr>
              <w:noProof/>
            </w:rPr>
            <w:pPrChange w:id="498" w:author="MRLaptop" w:date="2013-09-11T19:51:00Z">
              <w:pPr>
                <w:pStyle w:val="Bibliografa"/>
              </w:pPr>
            </w:pPrChange>
          </w:pPr>
          <w:r>
            <w:rPr>
              <w:noProof/>
            </w:rPr>
            <w:t>13. App Store. [En línea] [Citado el: 9 de Septiembre de 2013.] https://itunes.apple.com/es/genre/ios/id36?mt=8.</w:t>
          </w:r>
        </w:p>
        <w:p w:rsidR="00634CDC" w:rsidRDefault="00634CDC" w:rsidP="00F72C95">
          <w:pPr>
            <w:pStyle w:val="Bibliografa"/>
            <w:jc w:val="both"/>
            <w:rPr>
              <w:noProof/>
            </w:rPr>
            <w:pPrChange w:id="499" w:author="MRLaptop" w:date="2013-09-11T19:51:00Z">
              <w:pPr>
                <w:pStyle w:val="Bibliografa"/>
              </w:pPr>
            </w:pPrChange>
          </w:pPr>
          <w:r>
            <w:rPr>
              <w:noProof/>
            </w:rPr>
            <w:t>14. Apple. [En línea] [Citado el: 8 de Septiembre de 2013.] http://www.apple.com/.</w:t>
          </w:r>
        </w:p>
        <w:p w:rsidR="00634CDC" w:rsidRDefault="00634CDC" w:rsidP="00F72C95">
          <w:pPr>
            <w:pStyle w:val="Bibliografa"/>
            <w:jc w:val="both"/>
            <w:rPr>
              <w:noProof/>
            </w:rPr>
            <w:pPrChange w:id="500" w:author="MRLaptop" w:date="2013-09-11T19:51:00Z">
              <w:pPr>
                <w:pStyle w:val="Bibliografa"/>
              </w:pPr>
            </w:pPrChange>
          </w:pPr>
          <w:r>
            <w:rPr>
              <w:noProof/>
            </w:rPr>
            <w:t>15. iTunes. [En línea] [Citado el: 8 de Septiembre de 2013.] http://www.apple.com/es/itunes/download/.</w:t>
          </w:r>
        </w:p>
        <w:p w:rsidR="00634CDC" w:rsidRDefault="00634CDC" w:rsidP="00F72C95">
          <w:pPr>
            <w:pStyle w:val="Bibliografa"/>
            <w:jc w:val="both"/>
            <w:rPr>
              <w:noProof/>
            </w:rPr>
            <w:pPrChange w:id="501" w:author="MRLaptop" w:date="2013-09-11T19:51:00Z">
              <w:pPr>
                <w:pStyle w:val="Bibliografa"/>
              </w:pPr>
            </w:pPrChange>
          </w:pPr>
          <w:r>
            <w:rPr>
              <w:noProof/>
            </w:rPr>
            <w:t xml:space="preserve">16. </w:t>
          </w:r>
          <w:r>
            <w:rPr>
              <w:b/>
              <w:bCs/>
              <w:noProof/>
            </w:rPr>
            <w:t>Apple Press Info.</w:t>
          </w:r>
          <w:r>
            <w:rPr>
              <w:noProof/>
            </w:rPr>
            <w:t xml:space="preserve"> Apple Press Info. [En línea] 6 de Marzo de 2008. [Citado el: 8 de Septiembre de 2013.] http://www.apple.com/pr/library/2008/03/06Apple-Announces-iPhone-2-0-Software-Beta.html.</w:t>
          </w:r>
        </w:p>
        <w:p w:rsidR="00634CDC" w:rsidRDefault="00634CDC" w:rsidP="00F72C95">
          <w:pPr>
            <w:pStyle w:val="Bibliografa"/>
            <w:jc w:val="both"/>
            <w:rPr>
              <w:noProof/>
            </w:rPr>
            <w:pPrChange w:id="502" w:author="MRLaptop" w:date="2013-09-11T19:51:00Z">
              <w:pPr>
                <w:pStyle w:val="Bibliografa"/>
              </w:pPr>
            </w:pPrChange>
          </w:pPr>
          <w:r>
            <w:rPr>
              <w:noProof/>
            </w:rPr>
            <w:t>17. Usa Today. [En línea] [Citado el: 8 de Septiembre de 2013.] http://www.usatoday.com/.</w:t>
          </w:r>
        </w:p>
        <w:p w:rsidR="00634CDC" w:rsidRDefault="00634CDC" w:rsidP="00F72C95">
          <w:pPr>
            <w:pStyle w:val="Bibliografa"/>
            <w:jc w:val="both"/>
            <w:rPr>
              <w:noProof/>
            </w:rPr>
            <w:pPrChange w:id="503" w:author="MRLaptop" w:date="2013-09-11T19:51:00Z">
              <w:pPr>
                <w:pStyle w:val="Bibliografa"/>
              </w:pPr>
            </w:pPrChange>
          </w:pPr>
          <w:r>
            <w:rPr>
              <w:noProof/>
            </w:rPr>
            <w:t xml:space="preserve">18.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634CDC" w:rsidRDefault="00634CDC" w:rsidP="00F72C95">
          <w:pPr>
            <w:pStyle w:val="Bibliografa"/>
            <w:jc w:val="both"/>
            <w:rPr>
              <w:noProof/>
            </w:rPr>
            <w:pPrChange w:id="504" w:author="MRLaptop" w:date="2013-09-11T19:51:00Z">
              <w:pPr>
                <w:pStyle w:val="Bibliografa"/>
              </w:pPr>
            </w:pPrChange>
          </w:pPr>
          <w:r>
            <w:rPr>
              <w:noProof/>
            </w:rPr>
            <w:t xml:space="preserve">19.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634CDC" w:rsidRDefault="00634CDC" w:rsidP="00F72C95">
          <w:pPr>
            <w:pStyle w:val="Bibliografa"/>
            <w:jc w:val="both"/>
            <w:rPr>
              <w:noProof/>
            </w:rPr>
            <w:pPrChange w:id="505" w:author="MRLaptop" w:date="2013-09-11T19:51:00Z">
              <w:pPr>
                <w:pStyle w:val="Bibliografa"/>
              </w:pPr>
            </w:pPrChange>
          </w:pPr>
          <w:r>
            <w:rPr>
              <w:noProof/>
            </w:rPr>
            <w:t xml:space="preserve">20. </w:t>
          </w:r>
          <w:r>
            <w:rPr>
              <w:b/>
              <w:bCs/>
              <w:noProof/>
            </w:rPr>
            <w:t>Rosenber, Jamie.</w:t>
          </w:r>
          <w:r>
            <w:rPr>
              <w:noProof/>
            </w:rPr>
            <w:t xml:space="preserve"> googleblog. [En línea] 6 de Marzo de 2012. [Citado el: 4 de Septiembre de 2013.] http://googleblog.blogspot.mx/2012/03/introducing-google-play-all-your.html.</w:t>
          </w:r>
        </w:p>
        <w:p w:rsidR="00634CDC" w:rsidRDefault="00634CDC" w:rsidP="00F72C95">
          <w:pPr>
            <w:pStyle w:val="Bibliografa"/>
            <w:jc w:val="both"/>
            <w:rPr>
              <w:noProof/>
            </w:rPr>
            <w:pPrChange w:id="506" w:author="MRLaptop" w:date="2013-09-11T19:51:00Z">
              <w:pPr>
                <w:pStyle w:val="Bibliografa"/>
              </w:pPr>
            </w:pPrChange>
          </w:pPr>
          <w:r>
            <w:rPr>
              <w:noProof/>
            </w:rPr>
            <w:t>21. Google Play. [En línea] [Citado el: 5 de Septiembre de 2013.] https://play.google.com.</w:t>
          </w:r>
        </w:p>
        <w:p w:rsidR="00634CDC" w:rsidRDefault="00634CDC" w:rsidP="00F72C95">
          <w:pPr>
            <w:pStyle w:val="Bibliografa"/>
            <w:jc w:val="both"/>
            <w:rPr>
              <w:noProof/>
            </w:rPr>
            <w:pPrChange w:id="507" w:author="MRLaptop" w:date="2013-09-11T19:51:00Z">
              <w:pPr>
                <w:pStyle w:val="Bibliografa"/>
              </w:pPr>
            </w:pPrChange>
          </w:pPr>
          <w:r>
            <w:rPr>
              <w:noProof/>
            </w:rPr>
            <w:t xml:space="preserve">22. </w:t>
          </w:r>
          <w:r>
            <w:rPr>
              <w:b/>
              <w:bCs/>
              <w:noProof/>
            </w:rPr>
            <w:t>Google Play Movies.</w:t>
          </w:r>
          <w:r>
            <w:rPr>
              <w:noProof/>
            </w:rPr>
            <w:t xml:space="preserve"> Google Play Movies. [En línea] [Citado el: 5 de Septiembre de 2013.] https://play.google.com/store/apps/details?id=com.google.android.videos&amp;hl=es_419.</w:t>
          </w:r>
        </w:p>
        <w:p w:rsidR="00634CDC" w:rsidRDefault="00634CDC" w:rsidP="00F72C95">
          <w:pPr>
            <w:pStyle w:val="Bibliografa"/>
            <w:jc w:val="both"/>
            <w:rPr>
              <w:noProof/>
            </w:rPr>
            <w:pPrChange w:id="508" w:author="MRLaptop" w:date="2013-09-11T19:51:00Z">
              <w:pPr>
                <w:pStyle w:val="Bibliografa"/>
              </w:pPr>
            </w:pPrChange>
          </w:pPr>
          <w:r>
            <w:rPr>
              <w:noProof/>
            </w:rPr>
            <w:t xml:space="preserve">23. </w:t>
          </w:r>
          <w:r>
            <w:rPr>
              <w:b/>
              <w:bCs/>
              <w:noProof/>
            </w:rPr>
            <w:t>Google Play Books.</w:t>
          </w:r>
          <w:r>
            <w:rPr>
              <w:noProof/>
            </w:rPr>
            <w:t xml:space="preserve"> Google Play Books. [En línea] [Citado el: 5 de Septiembre de 2013.] https://play.google.com/store/apps/details?id=com.google.android.apps.books&amp;hl=es_419.</w:t>
          </w:r>
        </w:p>
        <w:p w:rsidR="00634CDC" w:rsidRDefault="00634CDC" w:rsidP="00F72C95">
          <w:pPr>
            <w:pStyle w:val="Bibliografa"/>
            <w:jc w:val="both"/>
            <w:rPr>
              <w:noProof/>
            </w:rPr>
            <w:pPrChange w:id="509" w:author="MRLaptop" w:date="2013-09-11T19:51:00Z">
              <w:pPr>
                <w:pStyle w:val="Bibliografa"/>
              </w:pPr>
            </w:pPrChange>
          </w:pPr>
          <w:r>
            <w:rPr>
              <w:noProof/>
            </w:rPr>
            <w:t xml:space="preserve">24. </w:t>
          </w:r>
          <w:r>
            <w:rPr>
              <w:b/>
              <w:bCs/>
              <w:noProof/>
            </w:rPr>
            <w:t>Google Play Music.</w:t>
          </w:r>
          <w:r>
            <w:rPr>
              <w:noProof/>
            </w:rPr>
            <w:t xml:space="preserve"> Google Play Music. [En línea] [Citado el: 5 de Septiembre de 2013.] https://play.google.com/store/apps/details?id=com.google.android.music&amp;hl=es_419.</w:t>
          </w:r>
        </w:p>
        <w:p w:rsidR="00634CDC" w:rsidRDefault="00634CDC" w:rsidP="00F72C95">
          <w:pPr>
            <w:pStyle w:val="Bibliografa"/>
            <w:jc w:val="both"/>
            <w:rPr>
              <w:noProof/>
            </w:rPr>
            <w:pPrChange w:id="510" w:author="MRLaptop" w:date="2013-09-11T19:51:00Z">
              <w:pPr>
                <w:pStyle w:val="Bibliografa"/>
              </w:pPr>
            </w:pPrChange>
          </w:pPr>
          <w:r>
            <w:rPr>
              <w:noProof/>
            </w:rPr>
            <w:t>25. Google Plus. [En línea] [Citado el: 9 de Septiembre de 2013.] https://plus.google.com/.</w:t>
          </w:r>
        </w:p>
        <w:p w:rsidR="00634CDC" w:rsidRDefault="00634CDC" w:rsidP="00F72C95">
          <w:pPr>
            <w:pStyle w:val="Bibliografa"/>
            <w:jc w:val="both"/>
            <w:rPr>
              <w:noProof/>
            </w:rPr>
            <w:pPrChange w:id="511" w:author="MRLaptop" w:date="2013-09-11T19:51:00Z">
              <w:pPr>
                <w:pStyle w:val="Bibliografa"/>
              </w:pPr>
            </w:pPrChange>
          </w:pPr>
          <w:r>
            <w:rPr>
              <w:noProof/>
            </w:rPr>
            <w:lastRenderedPageBreak/>
            <w:t xml:space="preserve">26.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634CDC" w:rsidRDefault="00634CDC" w:rsidP="00F72C95">
          <w:pPr>
            <w:pStyle w:val="Bibliografa"/>
            <w:jc w:val="both"/>
            <w:rPr>
              <w:noProof/>
            </w:rPr>
            <w:pPrChange w:id="512" w:author="MRLaptop" w:date="2013-09-11T19:51:00Z">
              <w:pPr>
                <w:pStyle w:val="Bibliografa"/>
              </w:pPr>
            </w:pPrChange>
          </w:pPr>
          <w:r>
            <w:rPr>
              <w:noProof/>
            </w:rPr>
            <w:t xml:space="preserve">27. </w:t>
          </w:r>
          <w:r>
            <w:rPr>
              <w:b/>
              <w:bCs/>
              <w:noProof/>
            </w:rPr>
            <w:t>Miller, Chance.</w:t>
          </w:r>
          <w:r>
            <w:rPr>
              <w:noProof/>
            </w:rPr>
            <w:t xml:space="preserve"> 9to5google. [En línea] 15 de Julio de 2013. [Citado el: 7 de Septiembre de 2013.] http://9to5google.com/2013/07/15/google-play-web-interface-redesigned-with-look-similar-to-android-app/.</w:t>
          </w:r>
        </w:p>
        <w:p w:rsidR="00634CDC" w:rsidRDefault="00634CDC" w:rsidP="00F72C95">
          <w:pPr>
            <w:pStyle w:val="Bibliografa"/>
            <w:jc w:val="both"/>
            <w:rPr>
              <w:noProof/>
            </w:rPr>
            <w:pPrChange w:id="513" w:author="MRLaptop" w:date="2013-09-11T19:51:00Z">
              <w:pPr>
                <w:pStyle w:val="Bibliografa"/>
              </w:pPr>
            </w:pPrChange>
          </w:pPr>
          <w:r>
            <w:rPr>
              <w:noProof/>
            </w:rPr>
            <w:t>28. Google Wallet. [En línea] [Citado el: 9 de Septiembre de 2013.] http://www.google.com/wallet/.</w:t>
          </w:r>
        </w:p>
        <w:p w:rsidR="00634CDC" w:rsidRDefault="00634CDC" w:rsidP="00F72C95">
          <w:pPr>
            <w:pStyle w:val="Bibliografa"/>
            <w:jc w:val="both"/>
            <w:rPr>
              <w:noProof/>
            </w:rPr>
            <w:pPrChange w:id="514" w:author="MRLaptop" w:date="2013-09-11T19:51:00Z">
              <w:pPr>
                <w:pStyle w:val="Bibliografa"/>
              </w:pPr>
            </w:pPrChange>
          </w:pPr>
          <w:r>
            <w:rPr>
              <w:noProof/>
            </w:rPr>
            <w:t xml:space="preserve">29. </w:t>
          </w:r>
          <w:r>
            <w:rPr>
              <w:b/>
              <w:bCs/>
              <w:noProof/>
            </w:rPr>
            <w:t>Google Support - Google Wallet.</w:t>
          </w:r>
          <w:r>
            <w:rPr>
              <w:noProof/>
            </w:rPr>
            <w:t xml:space="preserve"> [En línea] [Citado el: 7 de Septiembre de 2013.] https://support.google.com/googleplay/answer/2411788?hl=es&amp;ref_topic=2803017.</w:t>
          </w:r>
        </w:p>
        <w:p w:rsidR="00634CDC" w:rsidRDefault="00634CDC" w:rsidP="00F72C95">
          <w:pPr>
            <w:pStyle w:val="Bibliografa"/>
            <w:jc w:val="both"/>
            <w:rPr>
              <w:noProof/>
            </w:rPr>
            <w:pPrChange w:id="515" w:author="MRLaptop" w:date="2013-09-11T19:51:00Z">
              <w:pPr>
                <w:pStyle w:val="Bibliografa"/>
              </w:pPr>
            </w:pPrChange>
          </w:pPr>
          <w:r>
            <w:rPr>
              <w:noProof/>
            </w:rPr>
            <w:t xml:space="preserve">30.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634CDC" w:rsidRDefault="00634CDC" w:rsidP="00F72C95">
          <w:pPr>
            <w:pStyle w:val="Bibliografa"/>
            <w:jc w:val="both"/>
            <w:rPr>
              <w:noProof/>
            </w:rPr>
            <w:pPrChange w:id="516" w:author="MRLaptop" w:date="2013-09-11T19:51:00Z">
              <w:pPr>
                <w:pStyle w:val="Bibliografa"/>
              </w:pPr>
            </w:pPrChange>
          </w:pPr>
          <w:r>
            <w:rPr>
              <w:noProof/>
            </w:rPr>
            <w:t>31. Google. [En línea] [Citado el: 8 de Septiembre de 2013.] https://www.google.com.uy/.</w:t>
          </w:r>
        </w:p>
        <w:p w:rsidR="00634CDC" w:rsidRDefault="00634CDC" w:rsidP="00F72C95">
          <w:pPr>
            <w:pStyle w:val="Bibliografa"/>
            <w:jc w:val="both"/>
            <w:rPr>
              <w:noProof/>
            </w:rPr>
            <w:pPrChange w:id="517" w:author="MRLaptop" w:date="2013-09-11T19:51:00Z">
              <w:pPr>
                <w:pStyle w:val="Bibliografa"/>
              </w:pPr>
            </w:pPrChange>
          </w:pPr>
          <w:r>
            <w:rPr>
              <w:noProof/>
            </w:rPr>
            <w:t xml:space="preserve">32. </w:t>
          </w:r>
          <w:r>
            <w:rPr>
              <w:b/>
              <w:bCs/>
              <w:noProof/>
            </w:rPr>
            <w:t>Alcantara, Jessica.</w:t>
          </w:r>
          <w:r>
            <w:rPr>
              <w:noProof/>
            </w:rPr>
            <w:t xml:space="preserve"> Mercad2.0. [En línea] 31 de Julio de 2013. [Citado el: 8 de Septiembre de 2013.] http://www.merca20.com/google-play-vs-app-store/.</w:t>
          </w:r>
        </w:p>
        <w:p w:rsidR="00634CDC" w:rsidRDefault="00634CDC" w:rsidP="00F72C95">
          <w:pPr>
            <w:pStyle w:val="Bibliografa"/>
            <w:jc w:val="both"/>
            <w:rPr>
              <w:noProof/>
            </w:rPr>
            <w:pPrChange w:id="518" w:author="MRLaptop" w:date="2013-09-11T19:51:00Z">
              <w:pPr>
                <w:pStyle w:val="Bibliografa"/>
              </w:pPr>
            </w:pPrChange>
          </w:pPr>
          <w:r>
            <w:rPr>
              <w:noProof/>
            </w:rPr>
            <w:t xml:space="preserve">33. </w:t>
          </w:r>
          <w:r>
            <w:rPr>
              <w:b/>
              <w:bCs/>
              <w:noProof/>
            </w:rPr>
            <w:t>Oracle.</w:t>
          </w:r>
          <w:r>
            <w:rPr>
              <w:noProof/>
            </w:rPr>
            <w:t xml:space="preserve"> Oracle Docs, Tutorial de Java EE. [En línea] [Citado el: 9 de Septiembre de 2013.]</w:t>
          </w:r>
        </w:p>
        <w:p w:rsidR="00634CDC" w:rsidRDefault="00634CDC" w:rsidP="00F72C95">
          <w:pPr>
            <w:pStyle w:val="Bibliografa"/>
            <w:jc w:val="both"/>
            <w:rPr>
              <w:noProof/>
            </w:rPr>
            <w:pPrChange w:id="519" w:author="MRLaptop" w:date="2013-09-11T19:51:00Z">
              <w:pPr>
                <w:pStyle w:val="Bibliografa"/>
              </w:pPr>
            </w:pPrChange>
          </w:pPr>
          <w:r>
            <w:rPr>
              <w:noProof/>
            </w:rPr>
            <w:t xml:space="preserve">34. </w:t>
          </w:r>
          <w:r>
            <w:rPr>
              <w:b/>
              <w:bCs/>
              <w:noProof/>
            </w:rPr>
            <w:t>Java Comunity Process.</w:t>
          </w:r>
          <w:r>
            <w:rPr>
              <w:noProof/>
            </w:rPr>
            <w:t xml:space="preserve"> Java Comunity Process. [En línea] [Citado el: 9 de Septiembre de 2013.] http://www.jcp.org/en/home/index.</w:t>
          </w:r>
        </w:p>
        <w:p w:rsidR="00634CDC" w:rsidRDefault="00634CDC" w:rsidP="00F72C95">
          <w:pPr>
            <w:pStyle w:val="Bibliografa"/>
            <w:jc w:val="both"/>
            <w:rPr>
              <w:noProof/>
            </w:rPr>
            <w:pPrChange w:id="520" w:author="MRLaptop" w:date="2013-09-11T19:51:00Z">
              <w:pPr>
                <w:pStyle w:val="Bibliografa"/>
              </w:pPr>
            </w:pPrChange>
          </w:pPr>
          <w:r>
            <w:rPr>
              <w:noProof/>
            </w:rPr>
            <w:t xml:space="preserve">35. </w:t>
          </w:r>
          <w:r>
            <w:rPr>
              <w:b/>
              <w:bCs/>
              <w:noProof/>
            </w:rPr>
            <w:t>JCP.</w:t>
          </w:r>
          <w:r>
            <w:rPr>
              <w:noProof/>
            </w:rPr>
            <w:t xml:space="preserve"> Java Comunity Process. [En línea] [Citado el: 9 de Septiembre de 2013.] http://www.jcp.org/en/home/index.</w:t>
          </w:r>
        </w:p>
        <w:p w:rsidR="00634CDC" w:rsidRDefault="00634CDC" w:rsidP="00F72C95">
          <w:pPr>
            <w:pStyle w:val="Bibliografa"/>
            <w:jc w:val="both"/>
            <w:rPr>
              <w:noProof/>
            </w:rPr>
            <w:pPrChange w:id="521" w:author="MRLaptop" w:date="2013-09-11T19:51:00Z">
              <w:pPr>
                <w:pStyle w:val="Bibliografa"/>
              </w:pPr>
            </w:pPrChange>
          </w:pPr>
          <w:r>
            <w:rPr>
              <w:noProof/>
            </w:rPr>
            <w:t xml:space="preserve">36.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634CDC" w:rsidRDefault="00634CDC" w:rsidP="00F72C95">
          <w:pPr>
            <w:pStyle w:val="Bibliografa"/>
            <w:jc w:val="both"/>
            <w:rPr>
              <w:noProof/>
            </w:rPr>
            <w:pPrChange w:id="522" w:author="MRLaptop" w:date="2013-09-11T19:51:00Z">
              <w:pPr>
                <w:pStyle w:val="Bibliografa"/>
              </w:pPr>
            </w:pPrChange>
          </w:pPr>
          <w:r>
            <w:rPr>
              <w:noProof/>
            </w:rPr>
            <w:t>37. IDC Analyze the Future. [En línea] [Citado el: 8 de Septiembre de 2013.] http://www.idc.com/.</w:t>
          </w:r>
        </w:p>
        <w:p w:rsidR="00634CDC" w:rsidRDefault="00634CDC" w:rsidP="00F72C95">
          <w:pPr>
            <w:pStyle w:val="Bibliografa"/>
            <w:jc w:val="both"/>
            <w:rPr>
              <w:noProof/>
            </w:rPr>
            <w:pPrChange w:id="523" w:author="MRLaptop" w:date="2013-09-11T19:51:00Z">
              <w:pPr>
                <w:pStyle w:val="Bibliografa"/>
              </w:pPr>
            </w:pPrChange>
          </w:pPr>
          <w:r>
            <w:rPr>
              <w:noProof/>
            </w:rPr>
            <w:t xml:space="preserve">38. </w:t>
          </w:r>
          <w:r>
            <w:rPr>
              <w:b/>
              <w:bCs/>
              <w:noProof/>
            </w:rPr>
            <w:t>IDC.</w:t>
          </w:r>
          <w:r>
            <w:rPr>
              <w:noProof/>
            </w:rPr>
            <w:t xml:space="preserve"> IDC Analyze the Future. [En línea] 16 de Mayo de 2013. [Citado el: 8 de Septiembre de 2013.] http://www.idc.com/getdoc.jsp?containerId=prUS24108913.</w:t>
          </w:r>
        </w:p>
        <w:p w:rsidR="00634CDC" w:rsidRDefault="00634CDC" w:rsidP="00F72C95">
          <w:pPr>
            <w:pStyle w:val="Bibliografa"/>
            <w:jc w:val="both"/>
            <w:rPr>
              <w:noProof/>
            </w:rPr>
            <w:pPrChange w:id="524" w:author="MRLaptop" w:date="2013-09-11T19:51:00Z">
              <w:pPr>
                <w:pStyle w:val="Bibliografa"/>
              </w:pPr>
            </w:pPrChange>
          </w:pPr>
          <w:r>
            <w:rPr>
              <w:noProof/>
            </w:rPr>
            <w:t xml:space="preserve">39.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634CDC" w:rsidRDefault="00634CDC" w:rsidP="00F72C95">
          <w:pPr>
            <w:pStyle w:val="Bibliografa"/>
            <w:jc w:val="both"/>
            <w:rPr>
              <w:noProof/>
            </w:rPr>
            <w:pPrChange w:id="525" w:author="MRLaptop" w:date="2013-09-11T19:51:00Z">
              <w:pPr>
                <w:pStyle w:val="Bibliografa"/>
              </w:pPr>
            </w:pPrChange>
          </w:pPr>
          <w:r>
            <w:rPr>
              <w:noProof/>
            </w:rPr>
            <w:t xml:space="preserve">40. </w:t>
          </w:r>
          <w:r>
            <w:rPr>
              <w:b/>
              <w:bCs/>
              <w:noProof/>
            </w:rPr>
            <w:t>Apple Developer.</w:t>
          </w:r>
          <w:r>
            <w:rPr>
              <w:noProof/>
            </w:rPr>
            <w:t xml:space="preserve"> Which Developer Program is for you? [En línea] [Citado el: 7 de Septimebre de 2013.] https://developer.apple.com/programs/which-program/.</w:t>
          </w:r>
        </w:p>
        <w:p w:rsidR="00634CDC" w:rsidRDefault="00634CDC" w:rsidP="00F72C95">
          <w:pPr>
            <w:pStyle w:val="Bibliografa"/>
            <w:jc w:val="both"/>
            <w:rPr>
              <w:noProof/>
            </w:rPr>
            <w:pPrChange w:id="526" w:author="MRLaptop" w:date="2013-09-11T19:51:00Z">
              <w:pPr>
                <w:pStyle w:val="Bibliografa"/>
              </w:pPr>
            </w:pPrChange>
          </w:pPr>
          <w:r>
            <w:rPr>
              <w:noProof/>
            </w:rPr>
            <w:t xml:space="preserve">41. </w:t>
          </w:r>
          <w:r>
            <w:rPr>
              <w:b/>
              <w:bCs/>
              <w:noProof/>
            </w:rPr>
            <w:t>PayPal.</w:t>
          </w:r>
          <w:r>
            <w:rPr>
              <w:noProof/>
            </w:rPr>
            <w:t xml:space="preserve"> PayPal Android SDK. [En línea] 2013. [Citado el: 8 de Septiembre de 2013.] https://developer.paypal.com/webapps/developer/docs/integration/mobile/android-integration-guide/.</w:t>
          </w:r>
        </w:p>
        <w:p w:rsidR="00634CDC" w:rsidRDefault="00634CDC" w:rsidP="00F72C95">
          <w:pPr>
            <w:pStyle w:val="Bibliografa"/>
            <w:jc w:val="both"/>
            <w:rPr>
              <w:noProof/>
            </w:rPr>
            <w:pPrChange w:id="527" w:author="MRLaptop" w:date="2013-09-11T19:51:00Z">
              <w:pPr>
                <w:pStyle w:val="Bibliografa"/>
              </w:pPr>
            </w:pPrChange>
          </w:pPr>
          <w:r>
            <w:rPr>
              <w:noProof/>
            </w:rPr>
            <w:lastRenderedPageBreak/>
            <w:t xml:space="preserve">42. </w:t>
          </w:r>
          <w:r>
            <w:rPr>
              <w:b/>
              <w:bCs/>
              <w:noProof/>
            </w:rPr>
            <w:t>Facebook.</w:t>
          </w:r>
          <w:r>
            <w:rPr>
              <w:noProof/>
            </w:rPr>
            <w:t xml:space="preserve"> Facebook SDK for Android. [En línea] 4 de Septiembre de 2013. [Citado el: 7 de Septiembre de 2013.] https://developers.facebook.com/docs/android/.</w:t>
          </w:r>
        </w:p>
        <w:p w:rsidR="00634CDC" w:rsidRDefault="00634CDC" w:rsidP="00F72C95">
          <w:pPr>
            <w:pStyle w:val="Bibliografa"/>
            <w:jc w:val="both"/>
            <w:rPr>
              <w:noProof/>
            </w:rPr>
            <w:pPrChange w:id="528" w:author="MRLaptop" w:date="2013-09-11T19:51:00Z">
              <w:pPr>
                <w:pStyle w:val="Bibliografa"/>
              </w:pPr>
            </w:pPrChange>
          </w:pPr>
          <w:r>
            <w:rPr>
              <w:noProof/>
            </w:rPr>
            <w:t xml:space="preserve">43. </w:t>
          </w:r>
          <w:r>
            <w:rPr>
              <w:b/>
              <w:bCs/>
              <w:noProof/>
            </w:rPr>
            <w:t>Twitter.</w:t>
          </w:r>
          <w:r>
            <w:rPr>
              <w:noProof/>
            </w:rPr>
            <w:t xml:space="preserve"> Twitter Libraries. [En línea] 30 de Julio de 2013. [Citado el: 7 de Septiemmbre de 2013.] https://dev.twitter.com/docs/twitter-libraries.</w:t>
          </w:r>
        </w:p>
        <w:p w:rsidR="00634CDC" w:rsidRDefault="00634CDC" w:rsidP="00F72C95">
          <w:pPr>
            <w:pStyle w:val="Bibliografa"/>
            <w:jc w:val="both"/>
            <w:rPr>
              <w:noProof/>
            </w:rPr>
            <w:pPrChange w:id="529" w:author="MRLaptop" w:date="2013-09-11T19:51:00Z">
              <w:pPr>
                <w:pStyle w:val="Bibliografa"/>
              </w:pPr>
            </w:pPrChange>
          </w:pPr>
          <w:r>
            <w:rPr>
              <w:noProof/>
            </w:rPr>
            <w:t xml:space="preserve">44. </w:t>
          </w:r>
          <w:r>
            <w:rPr>
              <w:b/>
              <w:bCs/>
              <w:noProof/>
            </w:rPr>
            <w:t>Amazon.</w:t>
          </w:r>
          <w:r>
            <w:rPr>
              <w:noProof/>
            </w:rPr>
            <w:t xml:space="preserve"> AWS SDK para Android. [En línea] 2013. [Citado el: 8 de Septiembre de 2013.] http://aws.amazon.com/sdkforandroid/.</w:t>
          </w:r>
        </w:p>
        <w:p w:rsidR="00634CDC" w:rsidRDefault="00634CDC" w:rsidP="00F72C95">
          <w:pPr>
            <w:pStyle w:val="Bibliografa"/>
            <w:jc w:val="both"/>
            <w:rPr>
              <w:noProof/>
            </w:rPr>
            <w:pPrChange w:id="530" w:author="MRLaptop" w:date="2013-09-11T19:51:00Z">
              <w:pPr>
                <w:pStyle w:val="Bibliografa"/>
              </w:pPr>
            </w:pPrChange>
          </w:pPr>
          <w:r>
            <w:rPr>
              <w:noProof/>
            </w:rPr>
            <w:t xml:space="preserve">45. </w:t>
          </w:r>
          <w:r>
            <w:rPr>
              <w:b/>
              <w:bCs/>
              <w:noProof/>
            </w:rPr>
            <w:t>Google.</w:t>
          </w:r>
          <w:r>
            <w:rPr>
              <w:noProof/>
            </w:rPr>
            <w:t xml:space="preserve"> YouTube Android Player API. [En línea] 10 de Mayo de 2013. [Citado el: 8 de Septiembre de 2013.] https://developers.google.com/youtube/android/player/.</w:t>
          </w:r>
        </w:p>
        <w:p w:rsidR="00634CDC" w:rsidRDefault="00634CDC" w:rsidP="00F72C95">
          <w:pPr>
            <w:pStyle w:val="Bibliografa"/>
            <w:jc w:val="both"/>
            <w:rPr>
              <w:noProof/>
            </w:rPr>
            <w:pPrChange w:id="531" w:author="MRLaptop" w:date="2013-09-11T19:51:00Z">
              <w:pPr>
                <w:pStyle w:val="Bibliografa"/>
              </w:pPr>
            </w:pPrChange>
          </w:pPr>
          <w:r>
            <w:rPr>
              <w:noProof/>
            </w:rPr>
            <w:t xml:space="preserve">46. </w:t>
          </w:r>
          <w:r>
            <w:rPr>
              <w:b/>
              <w:bCs/>
              <w:noProof/>
            </w:rPr>
            <w:t>Android Developers.</w:t>
          </w:r>
          <w:r>
            <w:rPr>
              <w:noProof/>
            </w:rPr>
            <w:t xml:space="preserve"> Jelly Bean. [En línea] [Citado el: 9 de Septiembre de 2013.] http://developer.android.com/about/versions/jelly-bean.html.</w:t>
          </w:r>
        </w:p>
        <w:p w:rsidR="00634CDC" w:rsidRDefault="00634CDC" w:rsidP="00F72C95">
          <w:pPr>
            <w:pStyle w:val="Bibliografa"/>
            <w:jc w:val="both"/>
            <w:rPr>
              <w:noProof/>
            </w:rPr>
            <w:pPrChange w:id="532" w:author="MRLaptop" w:date="2013-09-11T19:51:00Z">
              <w:pPr>
                <w:pStyle w:val="Bibliografa"/>
              </w:pPr>
            </w:pPrChange>
          </w:pPr>
          <w:r>
            <w:rPr>
              <w:noProof/>
            </w:rPr>
            <w:t xml:space="preserve">47. </w:t>
          </w:r>
          <w:r>
            <w:rPr>
              <w:b/>
              <w:bCs/>
              <w:noProof/>
            </w:rPr>
            <w:t>Income Ingeniería Comercial.</w:t>
          </w:r>
          <w:r>
            <w:rPr>
              <w:noProof/>
            </w:rPr>
            <w:t xml:space="preserve"> Income Ingeniería Comercial. [En línea] [Citado el: 3 de Septiembre de 2013.] http://www.ingenieria-comercial.es/introduccion-a-sistematica-comercial.</w:t>
          </w:r>
        </w:p>
        <w:p w:rsidR="00634CDC" w:rsidRDefault="00634CDC" w:rsidP="00F72C95">
          <w:pPr>
            <w:pStyle w:val="Bibliografa"/>
            <w:jc w:val="both"/>
            <w:rPr>
              <w:noProof/>
            </w:rPr>
            <w:pPrChange w:id="533" w:author="MRLaptop" w:date="2013-09-11T19:51:00Z">
              <w:pPr>
                <w:pStyle w:val="Bibliografa"/>
              </w:pPr>
            </w:pPrChange>
          </w:pPr>
          <w:r>
            <w:rPr>
              <w:noProof/>
            </w:rPr>
            <w:t>48. Laboratorio Técnico del Uruguay. [En línea] http://latu21.latu.org.uy/es/.</w:t>
          </w:r>
        </w:p>
        <w:p w:rsidR="00634CDC" w:rsidRDefault="00634CDC" w:rsidP="00F72C95">
          <w:pPr>
            <w:pStyle w:val="Bibliografa"/>
            <w:jc w:val="both"/>
            <w:rPr>
              <w:noProof/>
            </w:rPr>
            <w:pPrChange w:id="534" w:author="MRLaptop" w:date="2013-09-11T19:51:00Z">
              <w:pPr>
                <w:pStyle w:val="Bibliografa"/>
              </w:pPr>
            </w:pPrChange>
          </w:pPr>
          <w:r>
            <w:rPr>
              <w:noProof/>
            </w:rPr>
            <w:t>49. Booksurge. [En línea] [Citado el: 5 de Septiembre de 2013.] http://www.booksurge.com/.</w:t>
          </w:r>
        </w:p>
        <w:p w:rsidR="00634CDC" w:rsidRDefault="00634CDC" w:rsidP="00F72C95">
          <w:pPr>
            <w:pStyle w:val="Bibliografa"/>
            <w:jc w:val="both"/>
            <w:rPr>
              <w:noProof/>
            </w:rPr>
            <w:pPrChange w:id="535" w:author="MRLaptop" w:date="2013-09-11T19:51:00Z">
              <w:pPr>
                <w:pStyle w:val="Bibliografa"/>
              </w:pPr>
            </w:pPrChange>
          </w:pPr>
          <w:r>
            <w:rPr>
              <w:noProof/>
            </w:rPr>
            <w:t>50. Mobipocket. [En línea] [Citado el: 5 de Septiembre de 2013.] http://www.mobipocket.com/en/HomePage/default.asp?Language=ES.</w:t>
          </w:r>
        </w:p>
        <w:p w:rsidR="00634CDC" w:rsidRDefault="00634CDC" w:rsidP="00F72C95">
          <w:pPr>
            <w:pStyle w:val="Bibliografa"/>
            <w:jc w:val="both"/>
            <w:rPr>
              <w:noProof/>
            </w:rPr>
            <w:pPrChange w:id="536" w:author="MRLaptop" w:date="2013-09-11T19:51:00Z">
              <w:pPr>
                <w:pStyle w:val="Bibliografa"/>
              </w:pPr>
            </w:pPrChange>
          </w:pPr>
          <w:r>
            <w:rPr>
              <w:noProof/>
            </w:rPr>
            <w:t xml:space="preserve">51.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634CDC" w:rsidRDefault="00634CDC" w:rsidP="00F72C95">
          <w:pPr>
            <w:pStyle w:val="Bibliografa"/>
            <w:jc w:val="both"/>
            <w:rPr>
              <w:noProof/>
            </w:rPr>
            <w:pPrChange w:id="537" w:author="MRLaptop" w:date="2013-09-11T19:51:00Z">
              <w:pPr>
                <w:pStyle w:val="Bibliografa"/>
              </w:pPr>
            </w:pPrChange>
          </w:pPr>
          <w:r>
            <w:rPr>
              <w:noProof/>
            </w:rPr>
            <w:t xml:space="preserve">52. </w:t>
          </w:r>
          <w:r>
            <w:rPr>
              <w:b/>
              <w:bCs/>
              <w:noProof/>
            </w:rPr>
            <w:t>Soporte de Google Play.</w:t>
          </w:r>
          <w:r>
            <w:rPr>
              <w:noProof/>
            </w:rPr>
            <w:t xml:space="preserve"> Google Play Support. [En línea] [Citado el: 5 de Septiembre de 2013.] https://support.google.com/googleplay/answer/2843119?p=availability&amp;rd=1.</w:t>
          </w:r>
        </w:p>
        <w:p w:rsidR="00634CDC" w:rsidRDefault="00634CDC" w:rsidP="00F72C95">
          <w:pPr>
            <w:pStyle w:val="Bibliografa"/>
            <w:jc w:val="both"/>
            <w:rPr>
              <w:noProof/>
            </w:rPr>
            <w:pPrChange w:id="538" w:author="MRLaptop" w:date="2013-09-11T19:51:00Z">
              <w:pPr>
                <w:pStyle w:val="Bibliografa"/>
              </w:pPr>
            </w:pPrChange>
          </w:pPr>
          <w:r>
            <w:rPr>
              <w:noProof/>
            </w:rPr>
            <w:t xml:space="preserve">53. </w:t>
          </w:r>
          <w:r>
            <w:rPr>
              <w:b/>
              <w:bCs/>
              <w:noProof/>
            </w:rPr>
            <w:t>Santos, Marcos.</w:t>
          </w:r>
          <w:r>
            <w:rPr>
              <w:noProof/>
            </w:rPr>
            <w:t xml:space="preserve"> Negocio Exelente. [En línea] [Citado el: 9 de Septiembre de 2013.] http://www.negocioexcelente.com/2010/03/que-es-el-e-marketplace.html.</w:t>
          </w:r>
        </w:p>
        <w:p w:rsidR="00D86C97" w:rsidRPr="00D86C97" w:rsidRDefault="00D420F3" w:rsidP="00F72C95">
          <w:pPr>
            <w:pStyle w:val="Ttulo1"/>
            <w:numPr>
              <w:ilvl w:val="0"/>
              <w:numId w:val="0"/>
            </w:numPr>
            <w:jc w:val="both"/>
            <w:pPrChange w:id="539" w:author="MRLaptop" w:date="2013-09-11T19:51:00Z">
              <w:pPr>
                <w:pStyle w:val="Ttulo1"/>
                <w:numPr>
                  <w:numId w:val="0"/>
                </w:numPr>
                <w:ind w:left="0" w:firstLine="0"/>
              </w:pPr>
            </w:pPrChange>
          </w:pPr>
          <w:r>
            <w:fldChar w:fldCharType="end"/>
          </w:r>
        </w:p>
        <w:p w:rsidR="00BA0960" w:rsidRDefault="00BA0960" w:rsidP="00F72C95">
          <w:pPr>
            <w:jc w:val="both"/>
            <w:rPr>
              <w:rFonts w:cstheme="minorHAnsi"/>
              <w:sz w:val="18"/>
              <w:szCs w:val="18"/>
            </w:rPr>
            <w:pPrChange w:id="540" w:author="MRLaptop" w:date="2013-09-11T19:51:00Z">
              <w:pPr/>
            </w:pPrChange>
          </w:pPr>
        </w:p>
        <w:p w:rsidR="00BA0960" w:rsidRPr="003417B6" w:rsidRDefault="00BA0960" w:rsidP="00F72C95">
          <w:pPr>
            <w:jc w:val="both"/>
            <w:rPr>
              <w:rFonts w:cstheme="minorHAnsi"/>
              <w:sz w:val="18"/>
              <w:szCs w:val="18"/>
            </w:rPr>
            <w:pPrChange w:id="541" w:author="MRLaptop" w:date="2013-09-11T19:51:00Z">
              <w:pPr/>
            </w:pPrChange>
          </w:pPr>
        </w:p>
        <w:p w:rsidR="00F23059" w:rsidRPr="003417B6" w:rsidRDefault="00F23059" w:rsidP="00F72C95">
          <w:pPr>
            <w:jc w:val="both"/>
            <w:rPr>
              <w:rFonts w:cstheme="minorHAnsi"/>
              <w:sz w:val="18"/>
              <w:szCs w:val="18"/>
            </w:rPr>
            <w:pPrChange w:id="542" w:author="MRLaptop" w:date="2013-09-11T19:51:00Z">
              <w:pPr/>
            </w:pPrChange>
          </w:pPr>
        </w:p>
        <w:p w:rsidR="00100FB7" w:rsidRPr="003417B6" w:rsidRDefault="00D420F3" w:rsidP="00F72C95">
          <w:pPr>
            <w:jc w:val="both"/>
            <w:rPr>
              <w:rFonts w:cstheme="minorHAnsi"/>
              <w:sz w:val="18"/>
              <w:szCs w:val="18"/>
            </w:rPr>
            <w:pPrChange w:id="543" w:author="MRLaptop" w:date="2013-09-11T19:51:00Z">
              <w:pPr>
                <w:jc w:val="center"/>
              </w:pPr>
            </w:pPrChange>
          </w:pPr>
        </w:p>
      </w:sdtContent>
    </w:sdt>
    <w:sectPr w:rsidR="00100FB7" w:rsidRPr="003417B6" w:rsidSect="009712EC">
      <w:footerReference w:type="default" r:id="rId2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RLaptop" w:date="2013-09-11T19:18:00Z" w:initials="M">
    <w:p w:rsidR="004B29BF" w:rsidRDefault="004B29BF">
      <w:pPr>
        <w:pStyle w:val="Textocomentario"/>
      </w:pPr>
      <w:r>
        <w:rPr>
          <w:rStyle w:val="Refdecomentario"/>
        </w:rPr>
        <w:annotationRef/>
      </w:r>
      <w:r>
        <w:t>Poner chirimbolo de UTU</w:t>
      </w:r>
    </w:p>
  </w:comment>
  <w:comment w:id="75" w:author="MRLaptop" w:date="2013-09-11T19:19:00Z" w:initials="M">
    <w:p w:rsidR="004B29BF" w:rsidRDefault="004B29BF">
      <w:pPr>
        <w:pStyle w:val="Textocomentario"/>
      </w:pPr>
      <w:r>
        <w:rPr>
          <w:rStyle w:val="Refdecomentario"/>
        </w:rPr>
        <w:annotationRef/>
      </w:r>
      <w:r>
        <w:t>Redactar otra vez</w:t>
      </w:r>
    </w:p>
  </w:comment>
  <w:comment w:id="82" w:author="MRLaptop" w:date="2013-09-11T19:21:00Z" w:initials="M">
    <w:p w:rsidR="004B29BF" w:rsidRDefault="004B29BF">
      <w:pPr>
        <w:pStyle w:val="Textocomentario"/>
      </w:pPr>
      <w:r>
        <w:rPr>
          <w:rStyle w:val="Refdecomentario"/>
        </w:rPr>
        <w:annotationRef/>
      </w:r>
      <w:r>
        <w:t>Nunca primera persona. Siempre 3er persona</w:t>
      </w:r>
    </w:p>
  </w:comment>
  <w:comment w:id="88" w:author="MRLaptop" w:date="2013-09-11T19:23:00Z" w:initials="M">
    <w:p w:rsidR="004B29BF" w:rsidRPr="004B29BF" w:rsidRDefault="004B29BF">
      <w:pPr>
        <w:pStyle w:val="Textocomentario"/>
        <w:rPr>
          <w:u w:val="single"/>
        </w:rPr>
      </w:pPr>
      <w:r>
        <w:rPr>
          <w:rStyle w:val="Refdecomentario"/>
        </w:rPr>
        <w:annotationRef/>
      </w:r>
      <w:r>
        <w:t>Re redactar</w:t>
      </w:r>
    </w:p>
  </w:comment>
  <w:comment w:id="90" w:author="MRLaptop" w:date="2013-09-11T19:24:00Z" w:initials="M">
    <w:p w:rsidR="004B29BF" w:rsidRDefault="004B29BF">
      <w:pPr>
        <w:pStyle w:val="Textocomentario"/>
      </w:pPr>
      <w:r>
        <w:rPr>
          <w:rStyle w:val="Refdecomentario"/>
        </w:rPr>
        <w:annotationRef/>
      </w:r>
      <w:r>
        <w:t>Referencia</w:t>
      </w:r>
    </w:p>
  </w:comment>
  <w:comment w:id="91" w:author="MRLaptop" w:date="2013-09-11T19:21:00Z" w:initials="M">
    <w:p w:rsidR="004B29BF" w:rsidRPr="004B29BF" w:rsidRDefault="004B29BF">
      <w:pPr>
        <w:pStyle w:val="Textocomentario"/>
        <w:rPr>
          <w:u w:val="single"/>
        </w:rPr>
      </w:pPr>
      <w:r>
        <w:rPr>
          <w:rStyle w:val="Refdecomentario"/>
        </w:rPr>
        <w:annotationRef/>
      </w:r>
      <w:r>
        <w:t>Nunca etc. Usar entre otros….</w:t>
      </w:r>
    </w:p>
  </w:comment>
  <w:comment w:id="130" w:author="MRLaptop" w:date="2013-09-11T19:26:00Z" w:initials="M">
    <w:p w:rsidR="0098128D" w:rsidRDefault="0098128D">
      <w:pPr>
        <w:pStyle w:val="Textocomentario"/>
      </w:pPr>
      <w:r>
        <w:rPr>
          <w:rStyle w:val="Refdecomentario"/>
        </w:rPr>
        <w:annotationRef/>
      </w:r>
      <w:r>
        <w:t>Hacerle entender al lector para que es la imagen</w:t>
      </w:r>
    </w:p>
  </w:comment>
  <w:comment w:id="155" w:author="MRLaptop" w:date="2013-09-11T19:27:00Z" w:initials="M">
    <w:p w:rsidR="00C53F51" w:rsidRDefault="00C53F51">
      <w:pPr>
        <w:pStyle w:val="Textocomentario"/>
      </w:pPr>
      <w:r>
        <w:rPr>
          <w:rStyle w:val="Refdecomentario"/>
        </w:rPr>
        <w:annotationRef/>
      </w:r>
      <w:r>
        <w:t>¿!?!?!?</w:t>
      </w:r>
    </w:p>
  </w:comment>
  <w:comment w:id="158" w:author="MRLaptop" w:date="2013-09-11T19:28:00Z" w:initials="M">
    <w:p w:rsidR="008E3911" w:rsidRDefault="008E3911">
      <w:pPr>
        <w:pStyle w:val="Textocomentario"/>
      </w:pPr>
      <w:r>
        <w:rPr>
          <w:rStyle w:val="Refdecomentario"/>
        </w:rPr>
        <w:annotationRef/>
      </w:r>
      <w:r>
        <w:t>Referencia PayPAl</w:t>
      </w:r>
    </w:p>
  </w:comment>
  <w:comment w:id="159" w:author="MRLaptop" w:date="2013-09-11T19:28:00Z" w:initials="M">
    <w:p w:rsidR="00B5014E" w:rsidRDefault="00B5014E">
      <w:pPr>
        <w:pStyle w:val="Textocomentario"/>
      </w:pPr>
      <w:r>
        <w:t>Referencioa cursiva</w:t>
      </w:r>
      <w:r>
        <w:rPr>
          <w:rStyle w:val="Refdecomentario"/>
        </w:rPr>
        <w:annotationRef/>
      </w:r>
      <w:r>
        <w:t>t</w:t>
      </w:r>
    </w:p>
  </w:comment>
  <w:comment w:id="165" w:author="MRLaptop" w:date="2013-09-11T19:29:00Z" w:initials="M">
    <w:p w:rsidR="00C35606" w:rsidRDefault="00C35606">
      <w:pPr>
        <w:pStyle w:val="Textocomentario"/>
      </w:pPr>
      <w:r>
        <w:rPr>
          <w:rStyle w:val="Refdecomentario"/>
        </w:rPr>
        <w:annotationRef/>
      </w:r>
      <w:r>
        <w:t>refecnia</w:t>
      </w:r>
    </w:p>
  </w:comment>
  <w:comment w:id="173" w:author="MRLaptop" w:date="2013-09-11T19:30:00Z" w:initials="M">
    <w:p w:rsidR="000F5D6F" w:rsidRDefault="000F5D6F">
      <w:pPr>
        <w:pStyle w:val="Textocomentario"/>
      </w:pPr>
      <w:r>
        <w:rPr>
          <w:rStyle w:val="Refdecomentario"/>
        </w:rPr>
        <w:annotationRef/>
      </w:r>
      <w:r>
        <w:t>tildes</w:t>
      </w:r>
    </w:p>
  </w:comment>
  <w:comment w:id="201" w:author="MRLaptop" w:date="2013-09-11T19:32:00Z" w:initials="M">
    <w:p w:rsidR="00FB60FA" w:rsidRDefault="00FB60FA">
      <w:pPr>
        <w:pStyle w:val="Textocomentario"/>
      </w:pPr>
      <w:r>
        <w:rPr>
          <w:rStyle w:val="Refdecomentario"/>
        </w:rPr>
        <w:annotationRef/>
      </w:r>
      <w:r>
        <w:t>referencia</w:t>
      </w:r>
    </w:p>
  </w:comment>
  <w:comment w:id="202" w:author="MRLaptop" w:date="2013-09-11T19:32:00Z" w:initials="M">
    <w:p w:rsidR="003728FE" w:rsidRPr="003728FE" w:rsidRDefault="003728FE">
      <w:pPr>
        <w:pStyle w:val="Textocomentario"/>
        <w:rPr>
          <w:u w:val="single"/>
        </w:rPr>
      </w:pPr>
      <w:r>
        <w:rPr>
          <w:rStyle w:val="Refdecomentario"/>
        </w:rPr>
        <w:annotationRef/>
      </w:r>
      <w:r>
        <w:t>Glosario</w:t>
      </w:r>
    </w:p>
  </w:comment>
  <w:comment w:id="207" w:author="MRLaptop" w:date="2013-09-11T19:32:00Z" w:initials="M">
    <w:p w:rsidR="00F444AA" w:rsidRDefault="00F444AA">
      <w:pPr>
        <w:pStyle w:val="Textocomentario"/>
      </w:pPr>
      <w:r>
        <w:rPr>
          <w:rStyle w:val="Refdecomentario"/>
        </w:rPr>
        <w:annotationRef/>
      </w:r>
      <w:r>
        <w:t>ref</w:t>
      </w:r>
    </w:p>
  </w:comment>
  <w:comment w:id="209" w:author="MRLaptop" w:date="2013-09-11T19:32:00Z" w:initials="M">
    <w:p w:rsidR="00F444AA" w:rsidRDefault="00F444AA">
      <w:pPr>
        <w:pStyle w:val="Textocomentario"/>
      </w:pPr>
      <w:r>
        <w:rPr>
          <w:rStyle w:val="Refdecomentario"/>
        </w:rPr>
        <w:annotationRef/>
      </w:r>
      <w:r>
        <w:t>ref</w:t>
      </w:r>
    </w:p>
  </w:comment>
  <w:comment w:id="210" w:author="MRLaptop" w:date="2013-09-11T19:32:00Z" w:initials="M">
    <w:p w:rsidR="00F444AA" w:rsidRDefault="00F444AA">
      <w:pPr>
        <w:pStyle w:val="Textocomentario"/>
      </w:pPr>
      <w:r>
        <w:rPr>
          <w:rStyle w:val="Refdecomentario"/>
        </w:rPr>
        <w:annotationRef/>
      </w:r>
      <w:r>
        <w:t>ref</w:t>
      </w:r>
    </w:p>
  </w:comment>
  <w:comment w:id="213" w:author="MRLaptop" w:date="2013-09-11T19:33:00Z" w:initials="M">
    <w:p w:rsidR="00567C69" w:rsidRDefault="00567C69">
      <w:pPr>
        <w:pStyle w:val="Textocomentario"/>
      </w:pPr>
      <w:r>
        <w:rPr>
          <w:rStyle w:val="Refdecomentario"/>
        </w:rPr>
        <w:annotationRef/>
      </w:r>
      <w:r>
        <w:t>referencia</w:t>
      </w:r>
    </w:p>
  </w:comment>
  <w:comment w:id="214" w:author="MRLaptop" w:date="2013-09-11T19:33:00Z" w:initials="M">
    <w:p w:rsidR="00E75346" w:rsidRDefault="00E75346">
      <w:pPr>
        <w:pStyle w:val="Textocomentario"/>
      </w:pPr>
      <w:r>
        <w:rPr>
          <w:rStyle w:val="Refdecomentario"/>
        </w:rPr>
        <w:annotationRef/>
      </w:r>
      <w:r>
        <w:t>cursiva</w:t>
      </w:r>
    </w:p>
  </w:comment>
  <w:comment w:id="226" w:author="MRLaptop" w:date="2013-09-11T19:34:00Z" w:initials="M">
    <w:p w:rsidR="004C75CB" w:rsidRDefault="004C75CB">
      <w:pPr>
        <w:pStyle w:val="Textocomentario"/>
      </w:pPr>
      <w:r>
        <w:rPr>
          <w:rStyle w:val="Refdecomentario"/>
        </w:rPr>
        <w:annotationRef/>
      </w:r>
      <w:r>
        <w:t>referencia NIST</w:t>
      </w:r>
    </w:p>
  </w:comment>
  <w:comment w:id="311" w:author="MRLaptop" w:date="2013-09-11T19:38:00Z" w:initials="M">
    <w:p w:rsidR="00301D23" w:rsidRDefault="00301D23">
      <w:pPr>
        <w:pStyle w:val="Textocomentario"/>
      </w:pPr>
      <w:r>
        <w:rPr>
          <w:rStyle w:val="Refdecomentario"/>
        </w:rPr>
        <w:annotationRef/>
      </w:r>
      <w:r>
        <w:t>Menos menos menos</w:t>
      </w:r>
    </w:p>
  </w:comment>
  <w:comment w:id="337" w:author="MRLaptop" w:date="2013-09-11T19:39:00Z" w:initials="M">
    <w:p w:rsidR="00072271" w:rsidRDefault="00072271">
      <w:pPr>
        <w:pStyle w:val="Textocomentario"/>
      </w:pPr>
      <w:r>
        <w:rPr>
          <w:rStyle w:val="Refdecomentario"/>
        </w:rPr>
        <w:annotationRef/>
      </w:r>
      <w:r>
        <w:t>Arreglar no escribir como yoda</w:t>
      </w:r>
    </w:p>
  </w:comment>
  <w:comment w:id="339" w:author="MRLaptop" w:date="2013-09-11T19:40:00Z" w:initials="M">
    <w:p w:rsidR="004B42D1" w:rsidRDefault="004B42D1">
      <w:pPr>
        <w:pStyle w:val="Textocomentario"/>
      </w:pPr>
      <w:r>
        <w:rPr>
          <w:rStyle w:val="Refdecomentario"/>
        </w:rPr>
        <w:annotationRef/>
      </w:r>
      <w:r>
        <w:t>sacar</w:t>
      </w:r>
    </w:p>
  </w:comment>
  <w:comment w:id="340" w:author="MRLaptop" w:date="2013-09-11T19:40:00Z" w:initials="M">
    <w:p w:rsidR="00240EC5" w:rsidRDefault="00240EC5">
      <w:pPr>
        <w:pStyle w:val="Textocomentario"/>
      </w:pPr>
      <w:r>
        <w:rPr>
          <w:rStyle w:val="Refdecomentario"/>
        </w:rPr>
        <w:annotationRef/>
      </w:r>
    </w:p>
  </w:comment>
  <w:comment w:id="349" w:author="MRLaptop" w:date="2013-09-11T19:41:00Z" w:initials="M">
    <w:p w:rsidR="00240EC5" w:rsidRDefault="00240EC5">
      <w:pPr>
        <w:pStyle w:val="Textocomentario"/>
      </w:pPr>
      <w:r>
        <w:rPr>
          <w:rStyle w:val="Refdecomentario"/>
        </w:rPr>
        <w:annotationRef/>
      </w:r>
      <w:r>
        <w:t>Cuidado</w:t>
      </w:r>
    </w:p>
  </w:comment>
  <w:comment w:id="376" w:author="MRLaptop" w:date="2013-09-11T19:42:00Z" w:initials="M">
    <w:p w:rsidR="00DA24AB" w:rsidRDefault="00DA24AB">
      <w:pPr>
        <w:pStyle w:val="Textocomentario"/>
      </w:pPr>
      <w:r>
        <w:rPr>
          <w:rStyle w:val="Refdecomentario"/>
        </w:rPr>
        <w:annotationRef/>
      </w:r>
      <w:r>
        <w:t>sacar</w:t>
      </w:r>
    </w:p>
  </w:comment>
  <w:comment w:id="384" w:author="MRLaptop" w:date="2013-09-11T19:43:00Z" w:initials="M">
    <w:p w:rsidR="00102428" w:rsidRDefault="00102428">
      <w:pPr>
        <w:pStyle w:val="Textocomentario"/>
      </w:pPr>
      <w:r>
        <w:rPr>
          <w:rStyle w:val="Refdecomentario"/>
        </w:rPr>
        <w:annotationRef/>
      </w:r>
      <w:r>
        <w:t>todo con referncia</w:t>
      </w:r>
    </w:p>
  </w:comment>
  <w:comment w:id="412" w:author="MRLaptop" w:date="2013-09-11T19:45:00Z" w:initials="M">
    <w:p w:rsidR="00321B97" w:rsidRDefault="00321B97">
      <w:pPr>
        <w:pStyle w:val="Textocomentario"/>
      </w:pPr>
      <w:r>
        <w:rPr>
          <w:rStyle w:val="Refdecomentario"/>
        </w:rPr>
        <w:annotationRef/>
      </w:r>
      <w:r>
        <w:t>3 er persona</w:t>
      </w:r>
    </w:p>
  </w:comment>
  <w:comment w:id="413" w:author="MRLaptop" w:date="2013-09-11T19:45:00Z" w:initials="M">
    <w:p w:rsidR="00362EAC" w:rsidRDefault="00362EAC">
      <w:pPr>
        <w:pStyle w:val="Textocomentario"/>
      </w:pPr>
      <w:r>
        <w:rPr>
          <w:rStyle w:val="Refdecomentario"/>
        </w:rPr>
        <w:annotationRef/>
      </w:r>
      <w:r>
        <w:t>Sacar, sinonimo</w:t>
      </w:r>
    </w:p>
  </w:comment>
  <w:comment w:id="414" w:author="MRLaptop" w:date="2013-09-11T19:46:00Z" w:initials="M">
    <w:p w:rsidR="00DD4F50" w:rsidRDefault="00DD4F50">
      <w:pPr>
        <w:pStyle w:val="Textocomentario"/>
      </w:pPr>
      <w:r>
        <w:rPr>
          <w:rStyle w:val="Refdecomentario"/>
        </w:rPr>
        <w:annotationRef/>
      </w:r>
      <w:r>
        <w:t>refencia</w:t>
      </w:r>
    </w:p>
  </w:comment>
  <w:comment w:id="415" w:author="MRLaptop" w:date="2013-09-11T19:46:00Z" w:initials="M">
    <w:p w:rsidR="00AF1304" w:rsidRDefault="00AF1304">
      <w:pPr>
        <w:pStyle w:val="Textocomentario"/>
      </w:pPr>
      <w:r>
        <w:rPr>
          <w:rStyle w:val="Refdecomentario"/>
        </w:rPr>
        <w:annotationRef/>
      </w:r>
      <w:r>
        <w:t>sacar</w:t>
      </w:r>
    </w:p>
  </w:comment>
  <w:comment w:id="416" w:author="MRLaptop" w:date="2013-09-11T19:46:00Z" w:initials="M">
    <w:p w:rsidR="00BA510D" w:rsidRDefault="00BA510D">
      <w:pPr>
        <w:pStyle w:val="Textocomentario"/>
      </w:pPr>
      <w:r>
        <w:rPr>
          <w:rStyle w:val="Refdecomentario"/>
        </w:rPr>
        <w:annotationRef/>
      </w:r>
      <w:r>
        <w:t>referncia</w:t>
      </w:r>
    </w:p>
  </w:comment>
  <w:comment w:id="417" w:author="MRLaptop" w:date="2013-09-11T19:47:00Z" w:initials="M">
    <w:p w:rsidR="004F7255" w:rsidRDefault="004F7255">
      <w:pPr>
        <w:pStyle w:val="Textocomentario"/>
      </w:pPr>
      <w:r>
        <w:rPr>
          <w:rStyle w:val="Refdecomentario"/>
        </w:rPr>
        <w:annotationRef/>
      </w:r>
      <w:r>
        <w:t>ref</w:t>
      </w:r>
    </w:p>
  </w:comment>
  <w:comment w:id="419" w:author="MRLaptop" w:date="2013-09-11T19:47:00Z" w:initials="M">
    <w:p w:rsidR="00FE3C49" w:rsidRDefault="00FE3C49">
      <w:pPr>
        <w:pStyle w:val="Textocomentario"/>
      </w:pPr>
      <w:r>
        <w:rPr>
          <w:rStyle w:val="Refdecomentario"/>
        </w:rPr>
        <w:annotationRef/>
      </w:r>
      <w:r>
        <w:t>3er persona</w:t>
      </w:r>
    </w:p>
  </w:comment>
  <w:comment w:id="421" w:author="MRLaptop" w:date="2013-09-11T19:48:00Z" w:initials="M">
    <w:p w:rsidR="007039D7" w:rsidRDefault="007039D7">
      <w:pPr>
        <w:pStyle w:val="Textocomentario"/>
      </w:pPr>
      <w:r>
        <w:rPr>
          <w:rStyle w:val="Refdecomentario"/>
        </w:rPr>
        <w:annotationRef/>
      </w:r>
      <w:r>
        <w:t>3er persona</w:t>
      </w:r>
    </w:p>
  </w:comment>
  <w:comment w:id="422" w:author="MRLaptop" w:date="2013-09-11T19:48:00Z" w:initials="M">
    <w:p w:rsidR="00B753B5" w:rsidRDefault="00B753B5">
      <w:pPr>
        <w:pStyle w:val="Textocomentario"/>
      </w:pPr>
      <w:r>
        <w:rPr>
          <w:rStyle w:val="Refdecomentario"/>
        </w:rPr>
        <w:annotationRef/>
      </w:r>
      <w:r>
        <w:t>ref</w:t>
      </w:r>
    </w:p>
  </w:comment>
  <w:comment w:id="427" w:author="MRLaptop" w:date="2013-09-11T19:48:00Z" w:initials="M">
    <w:p w:rsidR="00090BCA" w:rsidRDefault="00090BCA">
      <w:pPr>
        <w:pStyle w:val="Textocomentario"/>
      </w:pPr>
      <w:r>
        <w:rPr>
          <w:rStyle w:val="Refdecomentario"/>
        </w:rPr>
        <w:annotationRef/>
      </w:r>
      <w:r>
        <w:t>ref</w:t>
      </w:r>
    </w:p>
  </w:comment>
  <w:comment w:id="429" w:author="MRLaptop" w:date="2013-09-11T19:50:00Z" w:initials="M">
    <w:p w:rsidR="00EC72B1" w:rsidRDefault="00EC72B1">
      <w:pPr>
        <w:pStyle w:val="Textocomentario"/>
      </w:pPr>
      <w:r>
        <w:rPr>
          <w:rStyle w:val="Refdecomentario"/>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20B" w:rsidRDefault="0018220B" w:rsidP="009F23C8">
      <w:pPr>
        <w:spacing w:after="0" w:line="240" w:lineRule="auto"/>
      </w:pPr>
      <w:r>
        <w:separator/>
      </w:r>
    </w:p>
  </w:endnote>
  <w:endnote w:type="continuationSeparator" w:id="1">
    <w:p w:rsidR="0018220B" w:rsidRDefault="0018220B"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6727EE" w:rsidRDefault="00D420F3">
        <w:pPr>
          <w:pStyle w:val="Piedepgina"/>
          <w:jc w:val="right"/>
        </w:pPr>
        <w:fldSimple w:instr=" PAGE   \* MERGEFORMAT ">
          <w:r w:rsidR="00F72C95">
            <w:rPr>
              <w:noProof/>
            </w:rPr>
            <w:t>1</w:t>
          </w:r>
        </w:fldSimple>
      </w:p>
    </w:sdtContent>
  </w:sdt>
  <w:p w:rsidR="006727EE" w:rsidRDefault="006727E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20B" w:rsidRDefault="0018220B" w:rsidP="009F23C8">
      <w:pPr>
        <w:spacing w:after="0" w:line="240" w:lineRule="auto"/>
      </w:pPr>
      <w:r>
        <w:separator/>
      </w:r>
    </w:p>
  </w:footnote>
  <w:footnote w:type="continuationSeparator" w:id="1">
    <w:p w:rsidR="0018220B" w:rsidRDefault="0018220B"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2168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70640213"/>
    <w:multiLevelType w:val="hybridMultilevel"/>
    <w:tmpl w:val="C914C2EE"/>
    <w:lvl w:ilvl="0" w:tplc="E7B816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14AE0"/>
    <w:multiLevelType w:val="hybridMultilevel"/>
    <w:tmpl w:val="3DB481B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7D9A5177"/>
    <w:multiLevelType w:val="hybridMultilevel"/>
    <w:tmpl w:val="8C840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5"/>
  </w:num>
  <w:num w:numId="4">
    <w:abstractNumId w:val="1"/>
  </w:num>
  <w:num w:numId="5">
    <w:abstractNumId w:val="10"/>
  </w:num>
  <w:num w:numId="6">
    <w:abstractNumId w:val="3"/>
  </w:num>
  <w:num w:numId="7">
    <w:abstractNumId w:val="7"/>
    <w:lvlOverride w:ilvl="0">
      <w:lvl w:ilvl="0">
        <w:numFmt w:val="decimal"/>
        <w:lvlText w:val=""/>
        <w:lvlJc w:val="left"/>
      </w:lvl>
    </w:lvlOverride>
    <w:lvlOverride w:ilvl="1">
      <w:lvl w:ilvl="1">
        <w:numFmt w:val="decimal"/>
        <w:lvlText w:val="%2."/>
        <w:lvlJc w:val="left"/>
      </w:lvl>
    </w:lvlOverride>
  </w:num>
  <w:num w:numId="8">
    <w:abstractNumId w:val="8"/>
  </w:num>
  <w:num w:numId="9">
    <w:abstractNumId w:val="4"/>
  </w:num>
  <w:num w:numId="10">
    <w:abstractNumId w:val="2"/>
  </w:num>
  <w:num w:numId="11">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hdrShapeDefaults>
    <o:shapedefaults v:ext="edit" spidmax="58370"/>
  </w:hdrShapeDefaults>
  <w:footnotePr>
    <w:footnote w:id="0"/>
    <w:footnote w:id="1"/>
  </w:footnotePr>
  <w:endnotePr>
    <w:endnote w:id="0"/>
    <w:endnote w:id="1"/>
  </w:endnotePr>
  <w:compat>
    <w:useFELayout/>
  </w:compat>
  <w:rsids>
    <w:rsidRoot w:val="009F23C8"/>
    <w:rsid w:val="000006E2"/>
    <w:rsid w:val="00032EE3"/>
    <w:rsid w:val="00067B8D"/>
    <w:rsid w:val="00070713"/>
    <w:rsid w:val="00072271"/>
    <w:rsid w:val="00090BCA"/>
    <w:rsid w:val="000B45F7"/>
    <w:rsid w:val="000C2D2E"/>
    <w:rsid w:val="000E5EF5"/>
    <w:rsid w:val="000E7293"/>
    <w:rsid w:val="000F5D6F"/>
    <w:rsid w:val="00100FB7"/>
    <w:rsid w:val="00102428"/>
    <w:rsid w:val="00103219"/>
    <w:rsid w:val="00127224"/>
    <w:rsid w:val="001469ED"/>
    <w:rsid w:val="00151FB3"/>
    <w:rsid w:val="0017070B"/>
    <w:rsid w:val="00173FD7"/>
    <w:rsid w:val="0018220B"/>
    <w:rsid w:val="001C2B9E"/>
    <w:rsid w:val="001E47CD"/>
    <w:rsid w:val="00202587"/>
    <w:rsid w:val="00233806"/>
    <w:rsid w:val="00240EC5"/>
    <w:rsid w:val="00246D3F"/>
    <w:rsid w:val="002507B4"/>
    <w:rsid w:val="0026142E"/>
    <w:rsid w:val="00262044"/>
    <w:rsid w:val="002864AF"/>
    <w:rsid w:val="002A79E5"/>
    <w:rsid w:val="002E7C6B"/>
    <w:rsid w:val="002F1EB4"/>
    <w:rsid w:val="0030067B"/>
    <w:rsid w:val="00301D23"/>
    <w:rsid w:val="00321B97"/>
    <w:rsid w:val="003228EA"/>
    <w:rsid w:val="003236B6"/>
    <w:rsid w:val="00325348"/>
    <w:rsid w:val="003417B6"/>
    <w:rsid w:val="0034686C"/>
    <w:rsid w:val="00362EAC"/>
    <w:rsid w:val="00364635"/>
    <w:rsid w:val="003728FE"/>
    <w:rsid w:val="003879F9"/>
    <w:rsid w:val="003A3846"/>
    <w:rsid w:val="003B6EA8"/>
    <w:rsid w:val="003D4070"/>
    <w:rsid w:val="003F59EE"/>
    <w:rsid w:val="00400D3F"/>
    <w:rsid w:val="00403B76"/>
    <w:rsid w:val="00410F44"/>
    <w:rsid w:val="004557C5"/>
    <w:rsid w:val="00495D33"/>
    <w:rsid w:val="004A0DA6"/>
    <w:rsid w:val="004B29BF"/>
    <w:rsid w:val="004B42D1"/>
    <w:rsid w:val="004B5733"/>
    <w:rsid w:val="004C0B2E"/>
    <w:rsid w:val="004C75CB"/>
    <w:rsid w:val="004D1D06"/>
    <w:rsid w:val="004F7255"/>
    <w:rsid w:val="00510769"/>
    <w:rsid w:val="00517DE5"/>
    <w:rsid w:val="00530A7B"/>
    <w:rsid w:val="00531459"/>
    <w:rsid w:val="00561DC8"/>
    <w:rsid w:val="00562839"/>
    <w:rsid w:val="00567C69"/>
    <w:rsid w:val="005712F0"/>
    <w:rsid w:val="005715DE"/>
    <w:rsid w:val="00592BB0"/>
    <w:rsid w:val="005A1027"/>
    <w:rsid w:val="005B3D25"/>
    <w:rsid w:val="005B4CA3"/>
    <w:rsid w:val="005F0E4E"/>
    <w:rsid w:val="00600910"/>
    <w:rsid w:val="00603703"/>
    <w:rsid w:val="00611C7E"/>
    <w:rsid w:val="006206A7"/>
    <w:rsid w:val="006263AB"/>
    <w:rsid w:val="0063380D"/>
    <w:rsid w:val="00634CDC"/>
    <w:rsid w:val="00640CD0"/>
    <w:rsid w:val="00657306"/>
    <w:rsid w:val="006727EE"/>
    <w:rsid w:val="00674EA1"/>
    <w:rsid w:val="00691C97"/>
    <w:rsid w:val="00692E22"/>
    <w:rsid w:val="006B0831"/>
    <w:rsid w:val="006B7A72"/>
    <w:rsid w:val="006C0717"/>
    <w:rsid w:val="006D0545"/>
    <w:rsid w:val="006D3943"/>
    <w:rsid w:val="007039D7"/>
    <w:rsid w:val="007304A9"/>
    <w:rsid w:val="007324A7"/>
    <w:rsid w:val="007642F8"/>
    <w:rsid w:val="0076676A"/>
    <w:rsid w:val="00766DF2"/>
    <w:rsid w:val="00774CEC"/>
    <w:rsid w:val="00780CBE"/>
    <w:rsid w:val="00787F68"/>
    <w:rsid w:val="00794267"/>
    <w:rsid w:val="007A158C"/>
    <w:rsid w:val="007A293E"/>
    <w:rsid w:val="007B1134"/>
    <w:rsid w:val="00811A88"/>
    <w:rsid w:val="00811ABB"/>
    <w:rsid w:val="008320A5"/>
    <w:rsid w:val="00835E1D"/>
    <w:rsid w:val="0084017C"/>
    <w:rsid w:val="00844DE6"/>
    <w:rsid w:val="008627C7"/>
    <w:rsid w:val="00887B00"/>
    <w:rsid w:val="00897462"/>
    <w:rsid w:val="008B565D"/>
    <w:rsid w:val="008E3911"/>
    <w:rsid w:val="00901105"/>
    <w:rsid w:val="00905ED0"/>
    <w:rsid w:val="00910DE5"/>
    <w:rsid w:val="00916603"/>
    <w:rsid w:val="00916B3C"/>
    <w:rsid w:val="00916FB4"/>
    <w:rsid w:val="00944BAE"/>
    <w:rsid w:val="00965BEA"/>
    <w:rsid w:val="00965F9F"/>
    <w:rsid w:val="009712EC"/>
    <w:rsid w:val="0098128D"/>
    <w:rsid w:val="009815AC"/>
    <w:rsid w:val="009A27FD"/>
    <w:rsid w:val="009B1D6D"/>
    <w:rsid w:val="009E497F"/>
    <w:rsid w:val="009F23C8"/>
    <w:rsid w:val="009F3A2F"/>
    <w:rsid w:val="00A02F43"/>
    <w:rsid w:val="00A0379A"/>
    <w:rsid w:val="00A12248"/>
    <w:rsid w:val="00A1463D"/>
    <w:rsid w:val="00A14EFD"/>
    <w:rsid w:val="00A20EBB"/>
    <w:rsid w:val="00A20F4C"/>
    <w:rsid w:val="00A26AD6"/>
    <w:rsid w:val="00A277B2"/>
    <w:rsid w:val="00A67A08"/>
    <w:rsid w:val="00A82944"/>
    <w:rsid w:val="00A829F6"/>
    <w:rsid w:val="00AB3404"/>
    <w:rsid w:val="00AC2571"/>
    <w:rsid w:val="00AC3F80"/>
    <w:rsid w:val="00AE27FB"/>
    <w:rsid w:val="00AF1304"/>
    <w:rsid w:val="00AF4CC8"/>
    <w:rsid w:val="00AF6ED7"/>
    <w:rsid w:val="00B076CC"/>
    <w:rsid w:val="00B21556"/>
    <w:rsid w:val="00B429A3"/>
    <w:rsid w:val="00B5014E"/>
    <w:rsid w:val="00B601C3"/>
    <w:rsid w:val="00B753B5"/>
    <w:rsid w:val="00B948F0"/>
    <w:rsid w:val="00BA0960"/>
    <w:rsid w:val="00BA510D"/>
    <w:rsid w:val="00C1537A"/>
    <w:rsid w:val="00C275B2"/>
    <w:rsid w:val="00C339B2"/>
    <w:rsid w:val="00C3514C"/>
    <w:rsid w:val="00C35606"/>
    <w:rsid w:val="00C3656F"/>
    <w:rsid w:val="00C44D58"/>
    <w:rsid w:val="00C53F51"/>
    <w:rsid w:val="00C808CE"/>
    <w:rsid w:val="00C80F0B"/>
    <w:rsid w:val="00CA1B8F"/>
    <w:rsid w:val="00CD71A0"/>
    <w:rsid w:val="00CF5B85"/>
    <w:rsid w:val="00CF5DE1"/>
    <w:rsid w:val="00D13220"/>
    <w:rsid w:val="00D14D90"/>
    <w:rsid w:val="00D420F3"/>
    <w:rsid w:val="00D810C3"/>
    <w:rsid w:val="00D86C97"/>
    <w:rsid w:val="00DA24AB"/>
    <w:rsid w:val="00DB049F"/>
    <w:rsid w:val="00DB1628"/>
    <w:rsid w:val="00DD4F50"/>
    <w:rsid w:val="00DF3737"/>
    <w:rsid w:val="00E009DA"/>
    <w:rsid w:val="00E0270D"/>
    <w:rsid w:val="00E33AE9"/>
    <w:rsid w:val="00E35A70"/>
    <w:rsid w:val="00E5106B"/>
    <w:rsid w:val="00E75346"/>
    <w:rsid w:val="00E8145D"/>
    <w:rsid w:val="00E8717A"/>
    <w:rsid w:val="00EC20A5"/>
    <w:rsid w:val="00EC2D4D"/>
    <w:rsid w:val="00EC72B1"/>
    <w:rsid w:val="00ED5238"/>
    <w:rsid w:val="00F06813"/>
    <w:rsid w:val="00F16B34"/>
    <w:rsid w:val="00F23059"/>
    <w:rsid w:val="00F2519D"/>
    <w:rsid w:val="00F37D62"/>
    <w:rsid w:val="00F444AA"/>
    <w:rsid w:val="00F50851"/>
    <w:rsid w:val="00F72C95"/>
    <w:rsid w:val="00F72E44"/>
    <w:rsid w:val="00F84BFF"/>
    <w:rsid w:val="00F9680D"/>
    <w:rsid w:val="00FB0399"/>
    <w:rsid w:val="00FB60FA"/>
    <w:rsid w:val="00FD7E6B"/>
    <w:rsid w:val="00FE3C49"/>
    <w:rsid w:val="00FF45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400D3F"/>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0D3F"/>
    <w:pPr>
      <w:keepNext/>
      <w:keepLines/>
      <w:numPr>
        <w:ilvl w:val="1"/>
        <w:numId w:val="9"/>
      </w:numPr>
      <w:spacing w:before="200" w:after="0"/>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400D3F"/>
    <w:pPr>
      <w:keepNext/>
      <w:keepLines/>
      <w:numPr>
        <w:ilvl w:val="2"/>
        <w:numId w:val="9"/>
      </w:numPr>
      <w:spacing w:before="200" w:after="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400D3F"/>
    <w:pPr>
      <w:keepNext/>
      <w:keepLines/>
      <w:numPr>
        <w:ilvl w:val="3"/>
        <w:numId w:val="9"/>
      </w:numPr>
      <w:spacing w:before="200" w:after="0"/>
      <w:outlineLvl w:val="3"/>
    </w:pPr>
    <w:rPr>
      <w:rFonts w:eastAsiaTheme="majorEastAsia" w:cstheme="majorBidi"/>
      <w:bCs/>
      <w:iCs/>
      <w:sz w:val="24"/>
    </w:rPr>
  </w:style>
  <w:style w:type="paragraph" w:styleId="Ttulo5">
    <w:name w:val="heading 5"/>
    <w:basedOn w:val="Normal"/>
    <w:next w:val="Normal"/>
    <w:link w:val="Ttulo5Car"/>
    <w:uiPriority w:val="9"/>
    <w:unhideWhenUsed/>
    <w:qFormat/>
    <w:rsid w:val="005B3D2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F3A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F3A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3A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3A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400D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0D3F"/>
    <w:rPr>
      <w:rFonts w:eastAsiaTheme="majorEastAsia" w:cstheme="majorBidi"/>
      <w:bCs/>
      <w:sz w:val="32"/>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00D3F"/>
    <w:rPr>
      <w:rFonts w:eastAsiaTheme="majorEastAsia" w:cstheme="majorBidi"/>
      <w:bCs/>
      <w:sz w:val="28"/>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400D3F"/>
    <w:rPr>
      <w:rFonts w:eastAsiaTheme="majorEastAsia" w:cstheme="majorBidi"/>
      <w:bCs/>
      <w:iCs/>
      <w:sz w:val="24"/>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 w:type="character" w:customStyle="1" w:styleId="fullpost">
    <w:name w:val="fullpost"/>
    <w:basedOn w:val="Fuentedeprrafopredeter"/>
    <w:rsid w:val="00AC3F80"/>
  </w:style>
  <w:style w:type="paragraph" w:styleId="Textonotaalfinal">
    <w:name w:val="endnote text"/>
    <w:basedOn w:val="Normal"/>
    <w:link w:val="TextonotaalfinalCar"/>
    <w:uiPriority w:val="99"/>
    <w:semiHidden/>
    <w:unhideWhenUsed/>
    <w:rsid w:val="00AC3F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F80"/>
    <w:rPr>
      <w:sz w:val="20"/>
      <w:szCs w:val="20"/>
    </w:rPr>
  </w:style>
  <w:style w:type="character" w:styleId="Refdenotaalfinal">
    <w:name w:val="endnote reference"/>
    <w:basedOn w:val="Fuentedeprrafopredeter"/>
    <w:uiPriority w:val="99"/>
    <w:semiHidden/>
    <w:unhideWhenUsed/>
    <w:rsid w:val="00AC3F80"/>
    <w:rPr>
      <w:vertAlign w:val="superscript"/>
    </w:rPr>
  </w:style>
  <w:style w:type="character" w:styleId="Textoennegrita">
    <w:name w:val="Strong"/>
    <w:basedOn w:val="Fuentedeprrafopredeter"/>
    <w:uiPriority w:val="22"/>
    <w:qFormat/>
    <w:rsid w:val="004A0DA6"/>
    <w:rPr>
      <w:b/>
      <w:bCs/>
    </w:rPr>
  </w:style>
  <w:style w:type="character" w:customStyle="1" w:styleId="Ttulo6Car">
    <w:name w:val="Título 6 Car"/>
    <w:basedOn w:val="Fuentedeprrafopredeter"/>
    <w:link w:val="Ttulo6"/>
    <w:uiPriority w:val="9"/>
    <w:semiHidden/>
    <w:rsid w:val="009F3A2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F3A2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F3A2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F3A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858080755">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080524600">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 w:id="1489245841">
      <w:bodyDiv w:val="1"/>
      <w:marLeft w:val="0"/>
      <w:marRight w:val="0"/>
      <w:marTop w:val="0"/>
      <w:marBottom w:val="0"/>
      <w:divBdr>
        <w:top w:val="none" w:sz="0" w:space="0" w:color="auto"/>
        <w:left w:val="none" w:sz="0" w:space="0" w:color="auto"/>
        <w:bottom w:val="none" w:sz="0" w:space="0" w:color="auto"/>
        <w:right w:val="none" w:sz="0" w:space="0" w:color="auto"/>
      </w:divBdr>
    </w:div>
    <w:div w:id="18744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image" Target="media/image1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79819520"/>
        <c:axId val="79821056"/>
      </c:lineChart>
      <c:catAx>
        <c:axId val="79819520"/>
        <c:scaling>
          <c:orientation val="minMax"/>
        </c:scaling>
        <c:axPos val="b"/>
        <c:numFmt formatCode="dd/mm/yyyy" sourceLinked="1"/>
        <c:tickLblPos val="nextTo"/>
        <c:crossAx val="79821056"/>
        <c:crosses val="autoZero"/>
        <c:auto val="1"/>
        <c:lblAlgn val="ctr"/>
        <c:lblOffset val="100"/>
      </c:catAx>
      <c:valAx>
        <c:axId val="79821056"/>
        <c:scaling>
          <c:orientation val="minMax"/>
        </c:scaling>
        <c:axPos val="l"/>
        <c:majorGridlines/>
        <c:numFmt formatCode="_-* #,##0.00\ _€_-;\-* #,##0.00\ _€_-;_-* &quot;-&quot;??\ _€_-;_-@_-" sourceLinked="1"/>
        <c:tickLblPos val="nextTo"/>
        <c:crossAx val="79819520"/>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0.75000000000000155</c:v>
                </c:pt>
                <c:pt idx="1">
                  <c:v>0.17300000000000001</c:v>
                </c:pt>
                <c:pt idx="2">
                  <c:v>3.2000000000000042E-2</c:v>
                </c:pt>
                <c:pt idx="3">
                  <c:v>2.9000000000000001E-2</c:v>
                </c:pt>
              </c:numCache>
            </c:numRef>
          </c:val>
        </c:ser>
        <c:axId val="80130048"/>
        <c:axId val="80131584"/>
      </c:barChart>
      <c:catAx>
        <c:axId val="80130048"/>
        <c:scaling>
          <c:orientation val="minMax"/>
        </c:scaling>
        <c:axPos val="b"/>
        <c:numFmt formatCode="General" sourceLinked="1"/>
        <c:tickLblPos val="nextTo"/>
        <c:crossAx val="80131584"/>
        <c:crosses val="autoZero"/>
        <c:auto val="1"/>
        <c:lblAlgn val="ctr"/>
        <c:lblOffset val="100"/>
      </c:catAx>
      <c:valAx>
        <c:axId val="80131584"/>
        <c:scaling>
          <c:orientation val="minMax"/>
        </c:scaling>
        <c:axPos val="l"/>
        <c:majorGridlines/>
        <c:numFmt formatCode="0%" sourceLinked="1"/>
        <c:tickLblPos val="nextTo"/>
        <c:crossAx val="80130048"/>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80203136"/>
        <c:axId val="80430592"/>
      </c:barChart>
      <c:catAx>
        <c:axId val="80203136"/>
        <c:scaling>
          <c:orientation val="minMax"/>
        </c:scaling>
        <c:axPos val="b"/>
        <c:numFmt formatCode="General" sourceLinked="1"/>
        <c:tickLblPos val="nextTo"/>
        <c:crossAx val="80430592"/>
        <c:crosses val="autoZero"/>
        <c:auto val="1"/>
        <c:lblAlgn val="ctr"/>
        <c:lblOffset val="100"/>
      </c:catAx>
      <c:valAx>
        <c:axId val="80430592"/>
        <c:scaling>
          <c:orientation val="minMax"/>
        </c:scaling>
        <c:axPos val="l"/>
        <c:majorGridlines/>
        <c:numFmt formatCode="0%" sourceLinked="1"/>
        <c:tickLblPos val="nextTo"/>
        <c:crossAx val="80203136"/>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Lab</b:Tag>
    <b:SourceType>InternetSite</b:SourceType>
    <b:Guid>{2A104FC8-235A-4DB3-92CF-0A870C1D6977}</b:Guid>
    <b:LCID>0</b:LCID>
    <b:Title>Laboratorio Técnico del Uruguay</b:Title>
    <b:URL>http://latu21.latu.org.uy/es/</b:URL>
    <b:RefOrder>48</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s>
</file>

<file path=customXml/itemProps1.xml><?xml version="1.0" encoding="utf-8"?>
<ds:datastoreItem xmlns:ds="http://schemas.openxmlformats.org/officeDocument/2006/customXml" ds:itemID="{BE061B96-2D2B-43AE-9169-82F08D61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34</Pages>
  <Words>13846</Words>
  <Characters>76153</Characters>
  <Application>Microsoft Office Word</Application>
  <DocSecurity>0</DocSecurity>
  <Lines>634</Lines>
  <Paragraphs>179</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89820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181</cp:revision>
  <dcterms:created xsi:type="dcterms:W3CDTF">2013-08-31T21:42:00Z</dcterms:created>
  <dcterms:modified xsi:type="dcterms:W3CDTF">2013-09-11T22:52:00Z</dcterms:modified>
</cp:coreProperties>
</file>