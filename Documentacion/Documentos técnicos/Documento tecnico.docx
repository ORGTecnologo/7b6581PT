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2D" w:rsidRDefault="00932C2D" w:rsidP="00932C2D">
      <w:r>
        <w:rPr>
          <w:noProof/>
          <w:lang w:val="es-UY"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4472940</wp:posOffset>
            </wp:positionH>
            <wp:positionV relativeFrom="margin">
              <wp:posOffset>-4445</wp:posOffset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UY" w:eastAsia="es-UY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2D" w:rsidRDefault="00932C2D" w:rsidP="00932C2D"/>
    <w:p w:rsidR="00932C2D" w:rsidRPr="00D86C97" w:rsidRDefault="00932C2D" w:rsidP="00932C2D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932C2D" w:rsidRPr="00D86C97" w:rsidRDefault="00932C2D" w:rsidP="00932C2D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Documento técnico: ambiente de desarrollo</w:t>
      </w:r>
    </w:p>
    <w:p w:rsidR="00932C2D" w:rsidRDefault="00932C2D" w:rsidP="00932C2D">
      <w:pPr>
        <w:jc w:val="center"/>
        <w:rPr>
          <w:rFonts w:cstheme="minorHAnsi"/>
          <w:sz w:val="52"/>
          <w:szCs w:val="52"/>
        </w:rPr>
      </w:pPr>
    </w:p>
    <w:p w:rsidR="00932C2D" w:rsidRPr="00D86C97" w:rsidRDefault="00932C2D" w:rsidP="00932C2D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932C2D" w:rsidRPr="00AB5981" w:rsidRDefault="00932C2D" w:rsidP="00932C2D">
      <w:pPr>
        <w:jc w:val="center"/>
        <w:rPr>
          <w:rFonts w:cstheme="minorHAnsi"/>
          <w:sz w:val="32"/>
          <w:szCs w:val="32"/>
        </w:rPr>
      </w:pPr>
      <w:commentRangeStart w:id="0"/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AB5981" w:rsidRDefault="00932C2D" w:rsidP="00932C2D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AB5981" w:rsidRDefault="00932C2D" w:rsidP="00932C2D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commentRangeEnd w:id="0"/>
    <w:p w:rsidR="00AB5981" w:rsidRDefault="00E42170" w:rsidP="00932C2D">
      <w:pPr>
        <w:jc w:val="center"/>
        <w:rPr>
          <w:rFonts w:cstheme="minorHAnsi"/>
          <w:sz w:val="32"/>
          <w:szCs w:val="32"/>
        </w:rPr>
      </w:pPr>
      <w:r>
        <w:rPr>
          <w:rStyle w:val="CommentReference"/>
        </w:rPr>
        <w:commentReference w:id="0"/>
      </w:r>
    </w:p>
    <w:p w:rsidR="00932C2D" w:rsidRPr="00D86C97" w:rsidRDefault="00932C2D" w:rsidP="00932C2D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932C2D" w:rsidRDefault="00932C2D" w:rsidP="00932C2D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932C2D" w:rsidRPr="00D86C97" w:rsidRDefault="00932C2D" w:rsidP="00932C2D">
      <w:pPr>
        <w:jc w:val="center"/>
        <w:rPr>
          <w:rFonts w:cstheme="minorHAnsi"/>
          <w:sz w:val="32"/>
          <w:szCs w:val="32"/>
        </w:rPr>
      </w:pPr>
    </w:p>
    <w:p w:rsidR="00932C2D" w:rsidRPr="00D86C97" w:rsidRDefault="00932C2D" w:rsidP="00932C2D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932C2D" w:rsidRPr="00D86C97" w:rsidRDefault="00932C2D" w:rsidP="00932C2D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932C2D" w:rsidRDefault="00932C2D" w:rsidP="00932C2D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932C2D" w:rsidRDefault="00932C2D">
      <w:r>
        <w:lastRenderedPageBreak/>
        <w:br w:type="page"/>
      </w:r>
    </w:p>
    <w:p w:rsidR="00C67DD2" w:rsidRDefault="00AB5981" w:rsidP="00AB5981">
      <w:pPr>
        <w:pStyle w:val="Heading1"/>
        <w:numPr>
          <w:ilvl w:val="0"/>
          <w:numId w:val="2"/>
        </w:numPr>
      </w:pPr>
      <w:r>
        <w:lastRenderedPageBreak/>
        <w:t>Introducción</w:t>
      </w:r>
    </w:p>
    <w:p w:rsidR="00AB5981" w:rsidRDefault="00AB5981" w:rsidP="00AB5981"/>
    <w:p w:rsidR="00AB5981" w:rsidRDefault="00AB5981" w:rsidP="00AB5981">
      <w:r>
        <w:tab/>
        <w:t xml:space="preserve">El presente documento tiene como objetivo la </w:t>
      </w:r>
      <w:del w:id="1" w:author="hp" w:date="2013-09-22T16:03:00Z">
        <w:r w:rsidDel="00D5302E">
          <w:delText>especificacion</w:delText>
        </w:r>
      </w:del>
      <w:ins w:id="2" w:author="hp" w:date="2013-09-22T16:03:00Z">
        <w:r w:rsidR="00D5302E">
          <w:t>especificación</w:t>
        </w:r>
      </w:ins>
      <w:r>
        <w:t xml:space="preserve"> del </w:t>
      </w:r>
      <w:r w:rsidRPr="00D84AD5">
        <w:rPr>
          <w:i/>
          <w:rPrChange w:id="3" w:author="MRLaptop" w:date="2013-09-18T22:11:00Z">
            <w:rPr/>
          </w:rPrChange>
        </w:rPr>
        <w:t>software</w:t>
      </w:r>
      <w:r>
        <w:t xml:space="preserve"> a utilizar en el proceso de desarrollo del Marketplace en el marco del Proyecto de Tecnólogo Informático en su edición 2013. </w:t>
      </w:r>
    </w:p>
    <w:p w:rsidR="00AB5981" w:rsidRDefault="00AB5981" w:rsidP="00AB5981">
      <w:r>
        <w:tab/>
        <w:t xml:space="preserve">En las siguientes secciones se dará una breve </w:t>
      </w:r>
      <w:proofErr w:type="spellStart"/>
      <w:r>
        <w:t>breve</w:t>
      </w:r>
      <w:proofErr w:type="spellEnd"/>
      <w:r>
        <w:t xml:space="preserve"> </w:t>
      </w:r>
      <w:del w:id="4" w:author="hp" w:date="2013-09-22T16:04:00Z">
        <w:r w:rsidDel="00D5302E">
          <w:delText>introduccion</w:delText>
        </w:r>
      </w:del>
      <w:ins w:id="5" w:author="hp" w:date="2013-09-22T16:04:00Z">
        <w:r w:rsidR="00D5302E">
          <w:t>introducción</w:t>
        </w:r>
      </w:ins>
      <w:r>
        <w:t xml:space="preserve"> a las herramientas utilizadas, </w:t>
      </w:r>
      <w:del w:id="6" w:author="hp" w:date="2013-09-22T16:04:00Z">
        <w:r w:rsidDel="00D5302E">
          <w:delText>asi</w:delText>
        </w:r>
      </w:del>
      <w:ins w:id="7" w:author="hp" w:date="2013-09-22T16:04:00Z">
        <w:r w:rsidR="00D5302E">
          <w:t>así</w:t>
        </w:r>
      </w:ins>
      <w:r>
        <w:t xml:space="preserve"> como algunas de las ventajas de su implementación.</w:t>
      </w:r>
    </w:p>
    <w:p w:rsidR="00AB5981" w:rsidRDefault="00AB5981" w:rsidP="00AB5981"/>
    <w:p w:rsidR="00AB5981" w:rsidRDefault="00AB5981" w:rsidP="00AB5981">
      <w:pPr>
        <w:pStyle w:val="Heading1"/>
        <w:numPr>
          <w:ilvl w:val="0"/>
          <w:numId w:val="2"/>
        </w:numPr>
      </w:pPr>
      <w:r>
        <w:t>Software de ambiente de desarrollo</w:t>
      </w:r>
    </w:p>
    <w:p w:rsidR="00AB5981" w:rsidRDefault="00AB5981" w:rsidP="00AB5981"/>
    <w:p w:rsidR="00AB5981" w:rsidRDefault="00AB5981" w:rsidP="00AB5981">
      <w:pPr>
        <w:pStyle w:val="Heading2"/>
        <w:numPr>
          <w:ilvl w:val="1"/>
          <w:numId w:val="2"/>
        </w:numPr>
      </w:pPr>
      <w:r>
        <w:t>Base de datos</w:t>
      </w:r>
    </w:p>
    <w:p w:rsidR="00AB5981" w:rsidRDefault="00AB5981" w:rsidP="00AB5981">
      <w:pPr>
        <w:ind w:firstLine="708"/>
      </w:pPr>
      <w:r>
        <w:t xml:space="preserve">Como motor de base de datos para la </w:t>
      </w:r>
      <w:del w:id="8" w:author="hp" w:date="2013-09-22T16:05:00Z">
        <w:r w:rsidDel="00D5302E">
          <w:delText>implementacion</w:delText>
        </w:r>
      </w:del>
      <w:ins w:id="9" w:author="hp" w:date="2013-09-22T16:05:00Z">
        <w:r w:rsidR="00D5302E">
          <w:t>implementación</w:t>
        </w:r>
      </w:ins>
      <w:r>
        <w:t xml:space="preserve"> de la solución, se optó por </w:t>
      </w:r>
      <w:proofErr w:type="spellStart"/>
      <w:r>
        <w:t>PostgreSQL</w:t>
      </w:r>
      <w:proofErr w:type="spellEnd"/>
      <w:r>
        <w:t xml:space="preserve"> en la </w:t>
      </w:r>
      <w:del w:id="10" w:author="hp" w:date="2013-09-22T16:05:00Z">
        <w:r w:rsidDel="00D5302E">
          <w:delText>ultima</w:delText>
        </w:r>
      </w:del>
      <w:ins w:id="11" w:author="hp" w:date="2013-09-22T16:05:00Z">
        <w:r w:rsidR="00D5302E">
          <w:t>última</w:t>
        </w:r>
      </w:ins>
      <w:r>
        <w:t xml:space="preserve"> </w:t>
      </w:r>
      <w:del w:id="12" w:author="hp" w:date="2013-09-22T16:05:00Z">
        <w:r w:rsidDel="00D5302E">
          <w:delText>version</w:delText>
        </w:r>
      </w:del>
      <w:ins w:id="13" w:author="hp" w:date="2013-09-22T16:05:00Z">
        <w:r w:rsidR="00D5302E">
          <w:t>versión</w:t>
        </w:r>
      </w:ins>
      <w:r>
        <w:t xml:space="preserve"> estable 9.2.4 x64 bits. Se </w:t>
      </w:r>
      <w:del w:id="14" w:author="hp" w:date="2013-09-22T16:05:00Z">
        <w:r w:rsidDel="00D5302E">
          <w:delText>decidio</w:delText>
        </w:r>
      </w:del>
      <w:ins w:id="15" w:author="hp" w:date="2013-09-22T16:05:00Z">
        <w:r w:rsidR="00D5302E">
          <w:t>decidió</w:t>
        </w:r>
      </w:ins>
      <w:r>
        <w:t xml:space="preserve"> por este motor por todas las cualidades del software, como son la disponibilidad para las plataformas </w:t>
      </w:r>
      <w:del w:id="16" w:author="hp" w:date="2013-09-22T16:05:00Z">
        <w:r w:rsidDel="00D5302E">
          <w:delText>mas</w:delText>
        </w:r>
      </w:del>
      <w:ins w:id="17" w:author="hp" w:date="2013-09-22T16:05:00Z">
        <w:r w:rsidR="00D5302E">
          <w:t>más</w:t>
        </w:r>
      </w:ins>
      <w:r>
        <w:t xml:space="preserve"> importantes, como son</w:t>
      </w:r>
      <w:ins w:id="18" w:author="hp" w:date="2013-09-22T16:07:00Z">
        <w:r w:rsidR="00D5302E">
          <w:t xml:space="preserve"> </w:t>
        </w:r>
      </w:ins>
      <w:r>
        <w:t xml:space="preserve"> Windows y Unix, Control de concurrencia </w:t>
      </w:r>
      <w:proofErr w:type="spellStart"/>
      <w:r>
        <w:t>multiversi</w:t>
      </w:r>
      <w:del w:id="19" w:author="hp" w:date="2013-09-22T16:06:00Z">
        <w:r w:rsidDel="00D5302E">
          <w:delText>o</w:delText>
        </w:r>
      </w:del>
      <w:r>
        <w:t>n</w:t>
      </w:r>
      <w:proofErr w:type="spellEnd"/>
      <w:r>
        <w:t xml:space="preserve"> (MVCC), la posibilidad de restaurar el estado de la base de datos a un punto del tiempo determinado, </w:t>
      </w:r>
      <w:del w:id="20" w:author="hp" w:date="2013-09-22T16:06:00Z">
        <w:r w:rsidDel="00D5302E">
          <w:delText>replicacion</w:delText>
        </w:r>
      </w:del>
      <w:ins w:id="21" w:author="hp" w:date="2013-09-22T16:06:00Z">
        <w:r w:rsidR="00D5302E">
          <w:t>replicación</w:t>
        </w:r>
      </w:ins>
      <w:r>
        <w:t xml:space="preserve"> </w:t>
      </w:r>
      <w:del w:id="22" w:author="hp" w:date="2013-09-22T16:06:00Z">
        <w:r w:rsidDel="00D5302E">
          <w:delText>asyncrónica</w:delText>
        </w:r>
      </w:del>
      <w:ins w:id="23" w:author="hp" w:date="2013-09-22T16:06:00Z">
        <w:r w:rsidR="00D5302E">
          <w:t>asincrónica</w:t>
        </w:r>
      </w:ins>
      <w:r>
        <w:t xml:space="preserve">, entre otras. </w:t>
      </w:r>
      <w:r w:rsidR="00BA77B5">
        <w:t xml:space="preserve">PostgreSQL es software gratuito y de </w:t>
      </w:r>
      <w:r w:rsidR="008F093B">
        <w:t>código</w:t>
      </w:r>
      <w:r w:rsidR="00BA77B5">
        <w:t xml:space="preserve"> abierto.</w:t>
      </w:r>
    </w:p>
    <w:p w:rsidR="00AB5981" w:rsidRDefault="00AB5981" w:rsidP="00AB5981">
      <w:pPr>
        <w:ind w:firstLine="708"/>
      </w:pPr>
      <w:r>
        <w:tab/>
        <w:t xml:space="preserve">Se detallan algunos </w:t>
      </w:r>
      <w:r w:rsidR="008F093B">
        <w:t>límites</w:t>
      </w:r>
      <w:r>
        <w:t xml:space="preserve"> de PostgreSQL 9.2.4: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B5981" w:rsidTr="00AB5981">
        <w:tc>
          <w:tcPr>
            <w:tcW w:w="4322" w:type="dxa"/>
          </w:tcPr>
          <w:p w:rsidR="00AB5981" w:rsidRDefault="00AB5981" w:rsidP="00AB5981">
            <w:r>
              <w:t xml:space="preserve">Máximo tamaño de la </w:t>
            </w:r>
            <w:r w:rsidR="008F093B">
              <w:t>base de datos</w:t>
            </w:r>
          </w:p>
        </w:tc>
        <w:tc>
          <w:tcPr>
            <w:tcW w:w="4322" w:type="dxa"/>
          </w:tcPr>
          <w:p w:rsidR="00AB5981" w:rsidRDefault="00AB5981" w:rsidP="00AB5981">
            <w:r>
              <w:t>Ilimitado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Máximo</w:t>
            </w:r>
            <w:r w:rsidR="00AB5981">
              <w:t xml:space="preserve"> tamaño de tabla</w:t>
            </w:r>
          </w:p>
        </w:tc>
        <w:tc>
          <w:tcPr>
            <w:tcW w:w="4322" w:type="dxa"/>
          </w:tcPr>
          <w:p w:rsidR="00AB5981" w:rsidRDefault="00AB5981" w:rsidP="00AB5981">
            <w:r>
              <w:t>32 TB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Máximo</w:t>
            </w:r>
            <w:r w:rsidR="00AB5981">
              <w:t xml:space="preserve"> tamaño de fila</w:t>
            </w:r>
          </w:p>
        </w:tc>
        <w:tc>
          <w:tcPr>
            <w:tcW w:w="4322" w:type="dxa"/>
          </w:tcPr>
          <w:p w:rsidR="00AB5981" w:rsidRDefault="00AB5981" w:rsidP="00AB5981">
            <w:r>
              <w:t>1.6 GB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Máximo</w:t>
            </w:r>
            <w:r w:rsidR="00AB5981">
              <w:t xml:space="preserve"> tamaño por campo</w:t>
            </w:r>
          </w:p>
        </w:tc>
        <w:tc>
          <w:tcPr>
            <w:tcW w:w="4322" w:type="dxa"/>
          </w:tcPr>
          <w:p w:rsidR="00AB5981" w:rsidRDefault="00AB5981" w:rsidP="00AB5981">
            <w:r>
              <w:t>1 GB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Máxima</w:t>
            </w:r>
            <w:r w:rsidR="00AB5981">
              <w:t xml:space="preserve"> cantidad de filas por tabla</w:t>
            </w:r>
          </w:p>
        </w:tc>
        <w:tc>
          <w:tcPr>
            <w:tcW w:w="4322" w:type="dxa"/>
          </w:tcPr>
          <w:p w:rsidR="00AB5981" w:rsidRDefault="00AB5981" w:rsidP="00AB5981">
            <w:r>
              <w:t>Ilimitada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Máxima</w:t>
            </w:r>
            <w:r w:rsidR="00AB5981">
              <w:t xml:space="preserve"> cantidad de </w:t>
            </w:r>
            <w:r>
              <w:t>índices</w:t>
            </w:r>
            <w:r w:rsidR="00AB5981">
              <w:t xml:space="preserve"> por tabla</w:t>
            </w:r>
          </w:p>
        </w:tc>
        <w:tc>
          <w:tcPr>
            <w:tcW w:w="4322" w:type="dxa"/>
          </w:tcPr>
          <w:p w:rsidR="00AB5981" w:rsidRDefault="00AB5981" w:rsidP="00AB5981">
            <w:r>
              <w:t>Ilimitada</w:t>
            </w:r>
          </w:p>
        </w:tc>
      </w:tr>
    </w:tbl>
    <w:p w:rsidR="00AB5981" w:rsidRDefault="00AB5981" w:rsidP="00AB5981">
      <w:pPr>
        <w:ind w:firstLine="708"/>
      </w:pPr>
    </w:p>
    <w:p w:rsidR="00BA77B5" w:rsidRDefault="00BA77B5" w:rsidP="00AB5981">
      <w:pPr>
        <w:ind w:firstLine="708"/>
      </w:pPr>
      <w:r>
        <w:t xml:space="preserve">Para la </w:t>
      </w:r>
      <w:r w:rsidR="008F093B">
        <w:t>implementación</w:t>
      </w:r>
      <w:r>
        <w:t xml:space="preserve"> de la aplicación </w:t>
      </w:r>
      <w:r w:rsidR="008F093B">
        <w:t>móvil</w:t>
      </w:r>
      <w:r>
        <w:t xml:space="preserve"> se utilizara el motor de base de datos SQLite</w:t>
      </w:r>
      <w:r w:rsidR="008F093B">
        <w:t xml:space="preserve"> en su versión 3.8.0.2. Es una base de datos relativamente pequeña contenida en una librería escrita en c, ideal para el desarrollo de aplicaciones para dispositivos por su tamaño y bajo consumo de recursos.</w:t>
      </w:r>
    </w:p>
    <w:p w:rsidR="008F093B" w:rsidRDefault="008F093B" w:rsidP="00AB5981">
      <w:pPr>
        <w:ind w:firstLine="708"/>
      </w:pPr>
    </w:p>
    <w:p w:rsidR="008F093B" w:rsidRDefault="008F093B" w:rsidP="008F093B">
      <w:pPr>
        <w:pStyle w:val="Heading2"/>
        <w:numPr>
          <w:ilvl w:val="1"/>
          <w:numId w:val="2"/>
        </w:numPr>
      </w:pPr>
      <w:r>
        <w:t>Ambiente de desarrollo integrado</w:t>
      </w:r>
    </w:p>
    <w:p w:rsidR="008F093B" w:rsidRDefault="008F093B" w:rsidP="008F093B">
      <w:pPr>
        <w:ind w:firstLine="708"/>
      </w:pPr>
      <w:r>
        <w:t xml:space="preserve">Como ambiente de desarrollo integrado para el desarrollo de la </w:t>
      </w:r>
      <w:del w:id="24" w:author="hp" w:date="2013-09-22T16:08:00Z">
        <w:r w:rsidDel="00D5302E">
          <w:delText>solucion</w:delText>
        </w:r>
      </w:del>
      <w:ins w:id="25" w:author="hp" w:date="2013-09-22T16:08:00Z">
        <w:r w:rsidR="00D5302E">
          <w:t>solución</w:t>
        </w:r>
      </w:ins>
      <w:r>
        <w:t xml:space="preserve"> se decidió la utilización de Eclipse Kepler (versión 4.3). Es el </w:t>
      </w:r>
      <w:proofErr w:type="spellStart"/>
      <w:r>
        <w:t>ide</w:t>
      </w:r>
      <w:proofErr w:type="spellEnd"/>
      <w:r>
        <w:t xml:space="preserve"> referente para el desarrollo de aplicaciones java, </w:t>
      </w:r>
      <w:del w:id="26" w:author="hp" w:date="2013-09-22T16:08:00Z">
        <w:r w:rsidDel="00D5302E">
          <w:delText>asi</w:delText>
        </w:r>
      </w:del>
      <w:ins w:id="27" w:author="hp" w:date="2013-09-22T16:08:00Z">
        <w:r w:rsidR="00D5302E">
          <w:t>así</w:t>
        </w:r>
      </w:ins>
      <w:r>
        <w:t xml:space="preserve"> como también aplicaciones móviles a través de la amplia gama de </w:t>
      </w:r>
      <w:proofErr w:type="spellStart"/>
      <w:r>
        <w:t>plugins</w:t>
      </w:r>
      <w:proofErr w:type="spellEnd"/>
      <w:r>
        <w:t>.</w:t>
      </w:r>
    </w:p>
    <w:p w:rsidR="008F093B" w:rsidDel="00D5302E" w:rsidRDefault="008F093B" w:rsidP="008F093B">
      <w:pPr>
        <w:ind w:firstLine="708"/>
        <w:rPr>
          <w:del w:id="28" w:author="hp" w:date="2013-09-22T16:12:00Z"/>
        </w:rPr>
      </w:pPr>
      <w:r>
        <w:lastRenderedPageBreak/>
        <w:t>En el caso de la aplicación móvil</w:t>
      </w:r>
      <w:ins w:id="29" w:author="hp" w:date="2013-09-22T16:27:00Z">
        <w:r w:rsidR="00FE50B3">
          <w:t xml:space="preserve"> se optó por desarrollar para la plataforma </w:t>
        </w:r>
        <w:proofErr w:type="spellStart"/>
        <w:r w:rsidR="00FE50B3">
          <w:t>Android</w:t>
        </w:r>
        <w:proofErr w:type="spellEnd"/>
        <w:r w:rsidR="00FE50B3">
          <w:t xml:space="preserve"> ya que es la </w:t>
        </w:r>
      </w:ins>
      <w:ins w:id="30" w:author="hp" w:date="2013-09-22T16:28:00Z">
        <w:r w:rsidR="00FE50B3">
          <w:t>más</w:t>
        </w:r>
      </w:ins>
      <w:ins w:id="31" w:author="hp" w:date="2013-09-22T16:27:00Z">
        <w:r w:rsidR="00FE50B3">
          <w:t xml:space="preserve"> </w:t>
        </w:r>
      </w:ins>
      <w:ins w:id="32" w:author="hp" w:date="2013-09-22T16:28:00Z">
        <w:r w:rsidR="00FE50B3">
          <w:t>influente</w:t>
        </w:r>
      </w:ins>
      <w:ins w:id="33" w:author="hp" w:date="2013-09-22T16:27:00Z">
        <w:r w:rsidR="00FE50B3">
          <w:t xml:space="preserve"> en el mercado actual</w:t>
        </w:r>
      </w:ins>
      <w:ins w:id="34" w:author="hp" w:date="2013-09-22T16:28:00Z">
        <w:r w:rsidR="00FE50B3">
          <w:t xml:space="preserve"> y es </w:t>
        </w:r>
      </w:ins>
      <w:ins w:id="35" w:author="hp" w:date="2013-09-22T16:29:00Z">
        <w:r w:rsidR="00FE50B3">
          <w:t xml:space="preserve"> de código abierto es decir cualquier persona puede desarrollar una </w:t>
        </w:r>
      </w:ins>
      <w:ins w:id="36" w:author="hp" w:date="2013-09-22T16:30:00Z">
        <w:r w:rsidR="00FE50B3">
          <w:t>aplicación</w:t>
        </w:r>
      </w:ins>
      <w:ins w:id="37" w:author="hp" w:date="2013-09-22T16:27:00Z">
        <w:r w:rsidR="00FE50B3">
          <w:t>.</w:t>
        </w:r>
      </w:ins>
      <w:ins w:id="38" w:author="hp" w:date="2013-09-22T16:28:00Z">
        <w:r w:rsidR="00FE50B3">
          <w:t xml:space="preserve"> Para ello</w:t>
        </w:r>
      </w:ins>
      <w:r>
        <w:t xml:space="preserve"> se utilizará el ambiente proporcionado por la </w:t>
      </w:r>
      <w:del w:id="39" w:author="hp" w:date="2013-09-22T16:10:00Z">
        <w:r w:rsidDel="00D5302E">
          <w:delText>pagina</w:delText>
        </w:r>
      </w:del>
      <w:ins w:id="40" w:author="hp" w:date="2013-09-22T16:10:00Z">
        <w:r w:rsidR="00D5302E">
          <w:t>página</w:t>
        </w:r>
      </w:ins>
      <w:r>
        <w:t xml:space="preserve"> oficial de desarrolladores de </w:t>
      </w:r>
      <w:proofErr w:type="spellStart"/>
      <w:r>
        <w:t>A</w:t>
      </w:r>
      <w:ins w:id="41" w:author="hp" w:date="2013-09-22T16:10:00Z">
        <w:r w:rsidR="00D5302E">
          <w:t>n</w:t>
        </w:r>
      </w:ins>
      <w:r>
        <w:t>droid</w:t>
      </w:r>
      <w:proofErr w:type="spellEnd"/>
      <w:r>
        <w:t xml:space="preserve">. Él mismo proporciona un IDE basado en Eclipse con los </w:t>
      </w:r>
      <w:proofErr w:type="spellStart"/>
      <w:r>
        <w:t>plugins</w:t>
      </w:r>
      <w:proofErr w:type="spellEnd"/>
      <w:r>
        <w:t xml:space="preserve"> necesarios entre los cuales incluye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SDK) en su versión 22.2.0.</w:t>
      </w:r>
      <w:ins w:id="42" w:author="hp" w:date="2013-09-22T16:15:00Z">
        <w:r w:rsidR="00A56B62">
          <w:t xml:space="preserve"> </w:t>
        </w:r>
      </w:ins>
      <w:ins w:id="43" w:author="hp" w:date="2013-09-22T16:32:00Z">
        <w:r w:rsidR="00FE50B3">
          <w:t>Además</w:t>
        </w:r>
      </w:ins>
      <w:ins w:id="44" w:author="hp" w:date="2013-09-22T16:31:00Z">
        <w:r w:rsidR="00FE50B3">
          <w:t xml:space="preserve"> utilizaremos </w:t>
        </w:r>
      </w:ins>
      <w:bookmarkStart w:id="45" w:name="_GoBack"/>
      <w:bookmarkEnd w:id="45"/>
    </w:p>
    <w:p w:rsidR="008F093B" w:rsidRDefault="008F093B" w:rsidP="00D5302E">
      <w:pPr>
        <w:ind w:firstLine="708"/>
      </w:pPr>
    </w:p>
    <w:p w:rsidR="008F093B" w:rsidRDefault="008F093B" w:rsidP="008F093B">
      <w:pPr>
        <w:pStyle w:val="Heading2"/>
        <w:numPr>
          <w:ilvl w:val="1"/>
          <w:numId w:val="2"/>
        </w:numPr>
      </w:pPr>
      <w:r>
        <w:t>Servidores de aplicaciones y servidores web</w:t>
      </w:r>
    </w:p>
    <w:p w:rsidR="008F093B" w:rsidRDefault="008F093B" w:rsidP="008F093B">
      <w:pPr>
        <w:ind w:firstLine="708"/>
      </w:pPr>
      <w:proofErr w:type="spellStart"/>
      <w:r>
        <w:t>JBoss</w:t>
      </w:r>
      <w:proofErr w:type="spellEnd"/>
      <w:r>
        <w:t xml:space="preserve"> 7.1.1 fue el servidor de aplicaciones preferido para albergar la solución. La 7.1.1 es la versión más reciente estable, con compatibilidad con los Enterprise Java </w:t>
      </w:r>
      <w:proofErr w:type="spellStart"/>
      <w:r>
        <w:t>Beans</w:t>
      </w:r>
      <w:proofErr w:type="spellEnd"/>
      <w:r>
        <w:t xml:space="preserve"> </w:t>
      </w:r>
      <w:proofErr w:type="gramStart"/>
      <w:r>
        <w:t>3.0 ,</w:t>
      </w:r>
      <w:proofErr w:type="gramEnd"/>
      <w:r>
        <w:t xml:space="preserve"> soporte para comunicación a través de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y </w:t>
      </w:r>
      <w:proofErr w:type="spellStart"/>
      <w:r>
        <w:t>soap</w:t>
      </w:r>
      <w:proofErr w:type="spellEnd"/>
      <w:r>
        <w:t xml:space="preserve"> y la amplia gama de </w:t>
      </w:r>
      <w:proofErr w:type="spellStart"/>
      <w:r>
        <w:t>librerias</w:t>
      </w:r>
      <w:proofErr w:type="spellEnd"/>
      <w:r>
        <w:t xml:space="preserve"> representa la solución </w:t>
      </w:r>
      <w:proofErr w:type="spellStart"/>
      <w:r>
        <w:t>mas</w:t>
      </w:r>
      <w:proofErr w:type="spellEnd"/>
      <w:r>
        <w:t xml:space="preserve"> completa.</w:t>
      </w:r>
    </w:p>
    <w:p w:rsidR="008F093B" w:rsidRDefault="008F093B" w:rsidP="008F093B">
      <w:pPr>
        <w:ind w:firstLine="708"/>
      </w:pPr>
      <w:r>
        <w:t xml:space="preserve">Como complementación, el servidor web será instalado en </w:t>
      </w:r>
      <w:proofErr w:type="spellStart"/>
      <w:r>
        <w:t>Tomcat</w:t>
      </w:r>
      <w:proofErr w:type="spellEnd"/>
      <w:r>
        <w:t xml:space="preserve"> Server.</w:t>
      </w:r>
    </w:p>
    <w:p w:rsidR="008F093B" w:rsidRDefault="008F093B" w:rsidP="008F093B">
      <w:pPr>
        <w:ind w:firstLine="708"/>
      </w:pPr>
    </w:p>
    <w:p w:rsidR="008F093B" w:rsidRDefault="008F093B" w:rsidP="008F093B">
      <w:pPr>
        <w:pStyle w:val="Heading2"/>
        <w:numPr>
          <w:ilvl w:val="1"/>
          <w:numId w:val="2"/>
        </w:numPr>
      </w:pPr>
      <w:r>
        <w:t xml:space="preserve">Java </w:t>
      </w:r>
      <w:proofErr w:type="spellStart"/>
      <w:r>
        <w:t>Development</w:t>
      </w:r>
      <w:proofErr w:type="spellEnd"/>
      <w:r>
        <w:t xml:space="preserve"> Kit</w:t>
      </w:r>
    </w:p>
    <w:p w:rsidR="008F093B" w:rsidRPr="008F093B" w:rsidRDefault="008F093B" w:rsidP="008F093B"/>
    <w:p w:rsidR="008F093B" w:rsidRDefault="008F093B" w:rsidP="008F093B">
      <w:pPr>
        <w:pStyle w:val="Heading2"/>
        <w:numPr>
          <w:ilvl w:val="1"/>
          <w:numId w:val="2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</w:t>
      </w:r>
    </w:p>
    <w:p w:rsidR="008F093B" w:rsidRPr="008F093B" w:rsidRDefault="008F093B" w:rsidP="008F093B">
      <w:pPr>
        <w:ind w:firstLine="708"/>
      </w:pPr>
    </w:p>
    <w:sectPr w:rsidR="008F093B" w:rsidRPr="008F0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RLaptop" w:date="2013-09-18T22:10:00Z" w:initials="M">
    <w:p w:rsidR="00E42170" w:rsidRDefault="00E42170">
      <w:pPr>
        <w:pStyle w:val="CommentText"/>
      </w:pPr>
      <w:r>
        <w:rPr>
          <w:rStyle w:val="CommentReference"/>
        </w:rPr>
        <w:annotationRef/>
      </w:r>
      <w:r>
        <w:t xml:space="preserve">Orden </w:t>
      </w:r>
      <w:proofErr w:type="spellStart"/>
      <w:r>
        <w:t>alfabetico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68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5C3B1B1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0333FDB"/>
    <w:multiLevelType w:val="hybridMultilevel"/>
    <w:tmpl w:val="C8200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90B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7669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2C2D"/>
    <w:rsid w:val="0050484D"/>
    <w:rsid w:val="008F093B"/>
    <w:rsid w:val="00932C2D"/>
    <w:rsid w:val="00A56B62"/>
    <w:rsid w:val="00AB5981"/>
    <w:rsid w:val="00BA77B5"/>
    <w:rsid w:val="00C67DD2"/>
    <w:rsid w:val="00D5302E"/>
    <w:rsid w:val="00D84AD5"/>
    <w:rsid w:val="00E42170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98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98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C2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5981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981"/>
    <w:rPr>
      <w:rFonts w:eastAsiaTheme="majorEastAsia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AB59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42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1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31E6F5A-48AE-49E5-84E0-DB345D93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hp</cp:lastModifiedBy>
  <cp:revision>8</cp:revision>
  <dcterms:created xsi:type="dcterms:W3CDTF">2013-09-19T00:12:00Z</dcterms:created>
  <dcterms:modified xsi:type="dcterms:W3CDTF">2013-09-22T19:35:00Z</dcterms:modified>
</cp:coreProperties>
</file>